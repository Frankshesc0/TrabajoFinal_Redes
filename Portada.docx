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694F6A" w14:textId="77777777" w:rsidR="009F02B3" w:rsidRPr="00A83869" w:rsidRDefault="00000000">
      <w:pPr>
        <w:spacing w:after="200" w:line="360" w:lineRule="auto"/>
        <w:jc w:val="center"/>
      </w:pPr>
      <w:r w:rsidRPr="00A83869">
        <w:rPr>
          <w:noProof/>
        </w:rPr>
        <w:drawing>
          <wp:inline distT="114300" distB="114300" distL="114300" distR="114300" wp14:anchorId="0F59F20F" wp14:editId="08A7E3D2">
            <wp:extent cx="3734321" cy="375723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734321" cy="3757231"/>
                    </a:xfrm>
                    <a:prstGeom prst="rect">
                      <a:avLst/>
                    </a:prstGeom>
                    <a:ln/>
                  </pic:spPr>
                </pic:pic>
              </a:graphicData>
            </a:graphic>
          </wp:inline>
        </w:drawing>
      </w:r>
    </w:p>
    <w:p w14:paraId="6A1867DA" w14:textId="77777777" w:rsidR="009F02B3" w:rsidRPr="00A83869" w:rsidRDefault="00000000">
      <w:pPr>
        <w:spacing w:after="200" w:line="360" w:lineRule="auto"/>
        <w:jc w:val="center"/>
        <w:rPr>
          <w:b/>
          <w:sz w:val="28"/>
          <w:szCs w:val="28"/>
        </w:rPr>
      </w:pPr>
      <w:r w:rsidRPr="00A83869">
        <w:rPr>
          <w:b/>
          <w:sz w:val="28"/>
          <w:szCs w:val="28"/>
        </w:rPr>
        <w:t>Redes de comunicación</w:t>
      </w:r>
    </w:p>
    <w:p w14:paraId="455507F0" w14:textId="77777777" w:rsidR="009F02B3" w:rsidRPr="00A83869" w:rsidRDefault="00000000">
      <w:pPr>
        <w:spacing w:after="200" w:line="360" w:lineRule="auto"/>
        <w:jc w:val="center"/>
        <w:rPr>
          <w:b/>
          <w:sz w:val="28"/>
          <w:szCs w:val="28"/>
        </w:rPr>
      </w:pPr>
      <w:r w:rsidRPr="00A83869">
        <w:rPr>
          <w:b/>
          <w:sz w:val="28"/>
          <w:szCs w:val="28"/>
        </w:rPr>
        <w:t>Protocolos de Enrutamiento y Aplicaciones</w:t>
      </w: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F02B3" w:rsidRPr="00A83869" w14:paraId="6BDFE475" w14:textId="77777777">
        <w:trPr>
          <w:jc w:val="center"/>
        </w:trPr>
        <w:tc>
          <w:tcPr>
            <w:tcW w:w="4514" w:type="dxa"/>
            <w:shd w:val="clear" w:color="auto" w:fill="auto"/>
            <w:tcMar>
              <w:top w:w="100" w:type="dxa"/>
              <w:left w:w="100" w:type="dxa"/>
              <w:bottom w:w="100" w:type="dxa"/>
              <w:right w:w="100" w:type="dxa"/>
            </w:tcMar>
          </w:tcPr>
          <w:p w14:paraId="6A1E51AF" w14:textId="77777777" w:rsidR="009F02B3" w:rsidRPr="00A83869" w:rsidRDefault="00000000">
            <w:pPr>
              <w:widowControl w:val="0"/>
              <w:spacing w:line="240" w:lineRule="auto"/>
              <w:jc w:val="center"/>
              <w:rPr>
                <w:b/>
              </w:rPr>
            </w:pPr>
            <w:r w:rsidRPr="00A83869">
              <w:rPr>
                <w:b/>
              </w:rPr>
              <w:t>Estudiante</w:t>
            </w:r>
          </w:p>
        </w:tc>
        <w:tc>
          <w:tcPr>
            <w:tcW w:w="4514" w:type="dxa"/>
            <w:shd w:val="clear" w:color="auto" w:fill="auto"/>
            <w:tcMar>
              <w:top w:w="100" w:type="dxa"/>
              <w:left w:w="100" w:type="dxa"/>
              <w:bottom w:w="100" w:type="dxa"/>
              <w:right w:w="100" w:type="dxa"/>
            </w:tcMar>
          </w:tcPr>
          <w:p w14:paraId="28309C10" w14:textId="77777777" w:rsidR="009F02B3" w:rsidRPr="00A83869" w:rsidRDefault="00000000">
            <w:pPr>
              <w:widowControl w:val="0"/>
              <w:spacing w:line="240" w:lineRule="auto"/>
              <w:jc w:val="center"/>
              <w:rPr>
                <w:b/>
              </w:rPr>
            </w:pPr>
            <w:proofErr w:type="gramStart"/>
            <w:r w:rsidRPr="00A83869">
              <w:rPr>
                <w:b/>
              </w:rPr>
              <w:t>Carnet</w:t>
            </w:r>
            <w:proofErr w:type="gramEnd"/>
          </w:p>
        </w:tc>
      </w:tr>
      <w:tr w:rsidR="009F02B3" w:rsidRPr="00A83869" w14:paraId="33B3FA24" w14:textId="77777777">
        <w:trPr>
          <w:jc w:val="center"/>
        </w:trPr>
        <w:tc>
          <w:tcPr>
            <w:tcW w:w="4514" w:type="dxa"/>
            <w:shd w:val="clear" w:color="auto" w:fill="auto"/>
            <w:tcMar>
              <w:top w:w="100" w:type="dxa"/>
              <w:left w:w="100" w:type="dxa"/>
              <w:bottom w:w="100" w:type="dxa"/>
              <w:right w:w="100" w:type="dxa"/>
            </w:tcMar>
          </w:tcPr>
          <w:p w14:paraId="074C43C2" w14:textId="77777777" w:rsidR="009F02B3" w:rsidRPr="00A83869" w:rsidRDefault="00000000">
            <w:pPr>
              <w:widowControl w:val="0"/>
              <w:spacing w:line="240" w:lineRule="auto"/>
              <w:jc w:val="center"/>
            </w:pPr>
            <w:r w:rsidRPr="00A83869">
              <w:t>Francisco Ernesto Ruano Torres</w:t>
            </w:r>
          </w:p>
        </w:tc>
        <w:tc>
          <w:tcPr>
            <w:tcW w:w="4514" w:type="dxa"/>
            <w:shd w:val="clear" w:color="auto" w:fill="auto"/>
            <w:tcMar>
              <w:top w:w="100" w:type="dxa"/>
              <w:left w:w="100" w:type="dxa"/>
              <w:bottom w:w="100" w:type="dxa"/>
              <w:right w:w="100" w:type="dxa"/>
            </w:tcMar>
          </w:tcPr>
          <w:p w14:paraId="13D028A5" w14:textId="77777777" w:rsidR="009F02B3" w:rsidRPr="00A83869" w:rsidRDefault="00000000">
            <w:pPr>
              <w:widowControl w:val="0"/>
              <w:spacing w:line="240" w:lineRule="auto"/>
              <w:jc w:val="center"/>
            </w:pPr>
            <w:r w:rsidRPr="00A83869">
              <w:t>RT243331</w:t>
            </w:r>
          </w:p>
        </w:tc>
      </w:tr>
      <w:tr w:rsidR="009F02B3" w:rsidRPr="00A83869" w14:paraId="0B655B78" w14:textId="77777777">
        <w:trPr>
          <w:jc w:val="center"/>
        </w:trPr>
        <w:tc>
          <w:tcPr>
            <w:tcW w:w="4514" w:type="dxa"/>
            <w:shd w:val="clear" w:color="auto" w:fill="auto"/>
            <w:tcMar>
              <w:top w:w="100" w:type="dxa"/>
              <w:left w:w="100" w:type="dxa"/>
              <w:bottom w:w="100" w:type="dxa"/>
              <w:right w:w="100" w:type="dxa"/>
            </w:tcMar>
          </w:tcPr>
          <w:p w14:paraId="1A8FF366" w14:textId="77777777" w:rsidR="009F02B3" w:rsidRPr="00A83869" w:rsidRDefault="00000000">
            <w:pPr>
              <w:widowControl w:val="0"/>
              <w:spacing w:line="240" w:lineRule="auto"/>
              <w:jc w:val="center"/>
            </w:pPr>
            <w:r w:rsidRPr="00A83869">
              <w:t>Cesar Alejandro Lara Franco</w:t>
            </w:r>
          </w:p>
        </w:tc>
        <w:tc>
          <w:tcPr>
            <w:tcW w:w="4514" w:type="dxa"/>
            <w:shd w:val="clear" w:color="auto" w:fill="auto"/>
            <w:tcMar>
              <w:top w:w="100" w:type="dxa"/>
              <w:left w:w="100" w:type="dxa"/>
              <w:bottom w:w="100" w:type="dxa"/>
              <w:right w:w="100" w:type="dxa"/>
            </w:tcMar>
          </w:tcPr>
          <w:p w14:paraId="1F794C00" w14:textId="77777777" w:rsidR="009F02B3" w:rsidRPr="00A83869" w:rsidRDefault="00000000">
            <w:pPr>
              <w:widowControl w:val="0"/>
              <w:spacing w:line="240" w:lineRule="auto"/>
              <w:jc w:val="center"/>
            </w:pPr>
            <w:r w:rsidRPr="00A83869">
              <w:t>LL202677</w:t>
            </w:r>
          </w:p>
        </w:tc>
      </w:tr>
    </w:tbl>
    <w:p w14:paraId="4A72B84D" w14:textId="77777777" w:rsidR="009F02B3" w:rsidRPr="00A83869" w:rsidRDefault="009F02B3">
      <w:pPr>
        <w:spacing w:after="200" w:line="360" w:lineRule="auto"/>
        <w:jc w:val="center"/>
      </w:pPr>
    </w:p>
    <w:p w14:paraId="2E15342C" w14:textId="77777777" w:rsidR="009F02B3" w:rsidRPr="00A83869" w:rsidRDefault="00000000">
      <w:pPr>
        <w:spacing w:after="200" w:line="360" w:lineRule="auto"/>
        <w:jc w:val="center"/>
      </w:pPr>
      <w:r w:rsidRPr="00A83869">
        <w:rPr>
          <w:b/>
        </w:rPr>
        <w:t>Fecha:</w:t>
      </w:r>
      <w:r w:rsidRPr="00A83869">
        <w:t xml:space="preserve"> 26 de </w:t>
      </w:r>
      <w:proofErr w:type="gramStart"/>
      <w:r w:rsidRPr="00A83869">
        <w:t>Mayo</w:t>
      </w:r>
      <w:proofErr w:type="gramEnd"/>
      <w:r w:rsidRPr="00A83869">
        <w:t xml:space="preserve"> del 2025</w:t>
      </w:r>
    </w:p>
    <w:p w14:paraId="7E7F396C" w14:textId="77777777" w:rsidR="009F02B3" w:rsidRPr="00A83869" w:rsidRDefault="00000000">
      <w:pPr>
        <w:spacing w:after="200" w:line="360" w:lineRule="auto"/>
        <w:jc w:val="center"/>
      </w:pPr>
      <w:r w:rsidRPr="00A83869">
        <w:rPr>
          <w:b/>
        </w:rPr>
        <w:t xml:space="preserve">Docente: </w:t>
      </w:r>
      <w:r w:rsidRPr="00A83869">
        <w:t>Carlos Hércules</w:t>
      </w:r>
    </w:p>
    <w:p w14:paraId="71CAE256" w14:textId="77777777" w:rsidR="009F02B3" w:rsidRPr="00A83869" w:rsidRDefault="009F02B3"/>
    <w:p w14:paraId="20FFABDE" w14:textId="77777777" w:rsidR="000906CA" w:rsidRPr="00A83869" w:rsidRDefault="000906CA"/>
    <w:p w14:paraId="0D7CADB2" w14:textId="77777777" w:rsidR="000906CA" w:rsidRPr="00A83869" w:rsidRDefault="000906CA"/>
    <w:p w14:paraId="07455FDB" w14:textId="77777777" w:rsidR="000906CA" w:rsidRPr="00A83869" w:rsidRDefault="000906CA"/>
    <w:p w14:paraId="0A8B62F4" w14:textId="77777777" w:rsidR="000906CA" w:rsidRPr="00A83869" w:rsidRDefault="000906CA"/>
    <w:p w14:paraId="1C0785ED" w14:textId="77777777" w:rsidR="000906CA" w:rsidRPr="00A83869" w:rsidRDefault="000906CA"/>
    <w:p w14:paraId="6EE7A5A0" w14:textId="77777777" w:rsidR="000906CA" w:rsidRPr="00A83869" w:rsidRDefault="000906CA"/>
    <w:p w14:paraId="283BE881" w14:textId="77777777" w:rsidR="000906CA" w:rsidRPr="00A83869" w:rsidRDefault="000906CA"/>
    <w:p w14:paraId="22127633" w14:textId="77777777" w:rsidR="000906CA" w:rsidRPr="00A83869" w:rsidRDefault="000906CA"/>
    <w:p w14:paraId="64DDD659" w14:textId="77777777" w:rsidR="000906CA" w:rsidRPr="00A83869" w:rsidRDefault="000906CA"/>
    <w:p w14:paraId="7DBBD34B" w14:textId="77777777" w:rsidR="000906CA" w:rsidRPr="00A83869" w:rsidRDefault="000906CA"/>
    <w:p w14:paraId="3995FD1A"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lastRenderedPageBreak/>
        <w:t>Introducción</w:t>
      </w:r>
    </w:p>
    <w:p w14:paraId="4A1BABE1"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Las redes de comunicación son la columna vertebral de la sociedad digital: transportan datos, voz y video que sostienen operaciones empresariales, servicios públicos, investigación académica y la vida cotidiana de millones de personas.</w:t>
      </w:r>
    </w:p>
    <w:p w14:paraId="229DC3FC"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En la era digital actual, la red se ha consolidado como el pilar de la comunicación y de innumerables procesos empresariales y académicos. La evolución vertiginosa de las tecnologías de interconexión exige optimizar continuamente la manera en que diseñamos, administramos y aseguramos nuestras infraestructuras. Partiendo de esta premisa, la presente investigación examina en profundidad los principales protocolos de enrutamiento dinámico: RIP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Information</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xml:space="preserve">), OSPF (Open </w:t>
      </w:r>
      <w:proofErr w:type="spellStart"/>
      <w:r w:rsidRPr="00A83869">
        <w:rPr>
          <w:rFonts w:ascii="Arial" w:hAnsi="Arial" w:cs="Arial"/>
          <w:color w:val="000000"/>
          <w:sz w:val="22"/>
          <w:szCs w:val="22"/>
          <w:lang w:val="es-US"/>
        </w:rPr>
        <w:t>Shortest</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Path</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First</w:t>
      </w:r>
      <w:proofErr w:type="spellEnd"/>
      <w:r w:rsidRPr="00A83869">
        <w:rPr>
          <w:rFonts w:ascii="Arial" w:hAnsi="Arial" w:cs="Arial"/>
          <w:color w:val="000000"/>
          <w:sz w:val="22"/>
          <w:szCs w:val="22"/>
          <w:lang w:val="es-US"/>
        </w:rPr>
        <w:t>), EIGRP (</w:t>
      </w:r>
      <w:proofErr w:type="spellStart"/>
      <w:r w:rsidRPr="00A83869">
        <w:rPr>
          <w:rFonts w:ascii="Arial" w:hAnsi="Arial" w:cs="Arial"/>
          <w:color w:val="000000"/>
          <w:sz w:val="22"/>
          <w:szCs w:val="22"/>
          <w:lang w:val="es-US"/>
        </w:rPr>
        <w:t>Enhanced</w:t>
      </w:r>
      <w:proofErr w:type="spellEnd"/>
      <w:r w:rsidRPr="00A83869">
        <w:rPr>
          <w:rFonts w:ascii="Arial" w:hAnsi="Arial" w:cs="Arial"/>
          <w:color w:val="000000"/>
          <w:sz w:val="22"/>
          <w:szCs w:val="22"/>
          <w:lang w:val="es-US"/>
        </w:rPr>
        <w:t xml:space="preserve"> Interior Gateway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y BGP (</w:t>
      </w:r>
      <w:proofErr w:type="spellStart"/>
      <w:r w:rsidRPr="00A83869">
        <w:rPr>
          <w:rFonts w:ascii="Arial" w:hAnsi="Arial" w:cs="Arial"/>
          <w:color w:val="000000"/>
          <w:sz w:val="22"/>
          <w:szCs w:val="22"/>
          <w:lang w:val="es-US"/>
        </w:rPr>
        <w:t>Border</w:t>
      </w:r>
      <w:proofErr w:type="spellEnd"/>
      <w:r w:rsidRPr="00A83869">
        <w:rPr>
          <w:rFonts w:ascii="Arial" w:hAnsi="Arial" w:cs="Arial"/>
          <w:color w:val="000000"/>
          <w:sz w:val="22"/>
          <w:szCs w:val="22"/>
          <w:lang w:val="es-US"/>
        </w:rPr>
        <w:t xml:space="preserve"> Gateway </w:t>
      </w:r>
      <w:proofErr w:type="spellStart"/>
      <w:r w:rsidRPr="00A83869">
        <w:rPr>
          <w:rFonts w:ascii="Arial" w:hAnsi="Arial" w:cs="Arial"/>
          <w:color w:val="000000"/>
          <w:sz w:val="22"/>
          <w:szCs w:val="22"/>
          <w:lang w:val="es-US"/>
        </w:rPr>
        <w:t>Protocol</w:t>
      </w:r>
      <w:proofErr w:type="spellEnd"/>
      <w:r w:rsidRPr="00A83869">
        <w:rPr>
          <w:rFonts w:ascii="Arial" w:hAnsi="Arial" w:cs="Arial"/>
          <w:color w:val="000000"/>
          <w:sz w:val="22"/>
          <w:szCs w:val="22"/>
          <w:lang w:val="es-US"/>
        </w:rPr>
        <w:t>). Cada uno de ellos responde a necesidades, topologías y objetivos operativos distintos—desde redes locales pequeñas hasta interconexiones a escala global—por lo que analizaremos sus algoritmos de convergencia, métricas, mecanismos de detección de fallos, requisitos de escalabilidad y consideraciones de seguridad. Asimismo, se incluyen estudios de caso y los retos comunes en entornos reales, facilitando así una comprensión aplicada y comparativa de estas tecnologías esenciales para la ingeniería de redes moderna.</w:t>
      </w:r>
    </w:p>
    <w:p w14:paraId="19746DF2"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lang w:val="es-US"/>
        </w:rPr>
      </w:pPr>
      <w:r w:rsidRPr="00A83869">
        <w:rPr>
          <w:rFonts w:ascii="Arial" w:hAnsi="Arial" w:cs="Arial"/>
          <w:b/>
          <w:bCs/>
          <w:color w:val="000000"/>
          <w:sz w:val="22"/>
          <w:szCs w:val="22"/>
          <w:lang w:val="es-US"/>
        </w:rPr>
        <w:t>Objetivo general</w:t>
      </w:r>
    </w:p>
    <w:p w14:paraId="22AA96C3" w14:textId="77777777" w:rsidR="000906CA" w:rsidRPr="00A83869" w:rsidRDefault="000906CA"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Analizar comparativamente los protocolos de enrutamiento dinámico RIP, OSPF, EIGRP y BGP para proponer lineamientos que optimicen la eficiencia, escalabilidad y seguridad de infraestructuras de red en entornos empresariales y académicos.</w:t>
      </w:r>
    </w:p>
    <w:p w14:paraId="05667303" w14:textId="77777777" w:rsidR="000906CA" w:rsidRPr="00A83869" w:rsidRDefault="000906CA" w:rsidP="00713A5D">
      <w:pPr>
        <w:pStyle w:val="NormalWeb"/>
        <w:spacing w:before="0" w:beforeAutospacing="0" w:after="200" w:afterAutospacing="0" w:line="360" w:lineRule="auto"/>
        <w:jc w:val="center"/>
        <w:rPr>
          <w:rFonts w:ascii="Arial" w:hAnsi="Arial" w:cs="Arial"/>
          <w:sz w:val="22"/>
          <w:szCs w:val="22"/>
        </w:rPr>
      </w:pPr>
      <w:proofErr w:type="spellStart"/>
      <w:r w:rsidRPr="00A83869">
        <w:rPr>
          <w:rFonts w:ascii="Arial" w:hAnsi="Arial" w:cs="Arial"/>
          <w:b/>
          <w:bCs/>
          <w:color w:val="000000"/>
          <w:sz w:val="22"/>
          <w:szCs w:val="22"/>
        </w:rPr>
        <w:t>Objetivos</w:t>
      </w:r>
      <w:proofErr w:type="spellEnd"/>
      <w:r w:rsidRPr="00A83869">
        <w:rPr>
          <w:rFonts w:ascii="Arial" w:hAnsi="Arial" w:cs="Arial"/>
          <w:b/>
          <w:bCs/>
          <w:color w:val="000000"/>
          <w:sz w:val="22"/>
          <w:szCs w:val="22"/>
        </w:rPr>
        <w:t xml:space="preserve"> </w:t>
      </w:r>
      <w:proofErr w:type="spellStart"/>
      <w:r w:rsidRPr="00A83869">
        <w:rPr>
          <w:rFonts w:ascii="Arial" w:hAnsi="Arial" w:cs="Arial"/>
          <w:b/>
          <w:bCs/>
          <w:color w:val="000000"/>
          <w:sz w:val="22"/>
          <w:szCs w:val="22"/>
        </w:rPr>
        <w:t>específicos</w:t>
      </w:r>
      <w:proofErr w:type="spellEnd"/>
    </w:p>
    <w:p w14:paraId="4656E819"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 xml:space="preserve">Caracterizar las métricas y algoritmos de cálculo de rutas de RIP, OSPF, EIGRP y BGP, identificando sus ventajas y limitaciones en escenarios de </w:t>
      </w:r>
      <w:proofErr w:type="spellStart"/>
      <w:r w:rsidRPr="00A83869">
        <w:rPr>
          <w:rFonts w:ascii="Arial" w:hAnsi="Arial" w:cs="Arial"/>
          <w:color w:val="000000"/>
          <w:sz w:val="22"/>
          <w:szCs w:val="22"/>
          <w:lang w:val="es-US"/>
        </w:rPr>
        <w:t>routing</w:t>
      </w:r>
      <w:proofErr w:type="spellEnd"/>
      <w:r w:rsidRPr="00A83869">
        <w:rPr>
          <w:rFonts w:ascii="Arial" w:hAnsi="Arial" w:cs="Arial"/>
          <w:color w:val="000000"/>
          <w:sz w:val="22"/>
          <w:szCs w:val="22"/>
          <w:lang w:val="es-US"/>
        </w:rPr>
        <w:t xml:space="preserve"> interno y externo.</w:t>
      </w:r>
    </w:p>
    <w:p w14:paraId="0F12CECB" w14:textId="77777777" w:rsidR="000906CA" w:rsidRPr="00A83869" w:rsidRDefault="000906CA" w:rsidP="00713A5D">
      <w:pPr>
        <w:pStyle w:val="NormalWeb"/>
        <w:numPr>
          <w:ilvl w:val="0"/>
          <w:numId w:val="2"/>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Validar mediante pruebas controladas criterios de resiliencia aplicables a redes de distinta magnitud.</w:t>
      </w:r>
    </w:p>
    <w:p w14:paraId="5D0BB802" w14:textId="77777777" w:rsidR="000906CA" w:rsidRPr="00A83869" w:rsidRDefault="000906CA" w:rsidP="00713A5D">
      <w:pPr>
        <w:spacing w:line="360" w:lineRule="auto"/>
        <w:rPr>
          <w:lang w:val="es-US"/>
        </w:rPr>
      </w:pPr>
    </w:p>
    <w:p w14:paraId="198F74DB" w14:textId="77777777" w:rsidR="00B81CA7" w:rsidRPr="00A83869" w:rsidRDefault="00B81CA7" w:rsidP="00713A5D">
      <w:pPr>
        <w:spacing w:line="360" w:lineRule="auto"/>
        <w:rPr>
          <w:lang w:val="es-US"/>
        </w:rPr>
      </w:pPr>
    </w:p>
    <w:p w14:paraId="46EB5E48" w14:textId="77777777" w:rsidR="00B81CA7" w:rsidRPr="00A83869" w:rsidRDefault="00B81CA7" w:rsidP="00713A5D">
      <w:pPr>
        <w:spacing w:line="360" w:lineRule="auto"/>
        <w:rPr>
          <w:lang w:val="es-US"/>
        </w:rPr>
      </w:pPr>
    </w:p>
    <w:p w14:paraId="08ACDEA4" w14:textId="77777777" w:rsidR="00B81CA7" w:rsidRPr="00A83869" w:rsidRDefault="00B81CA7" w:rsidP="00713A5D">
      <w:pPr>
        <w:spacing w:line="360" w:lineRule="auto"/>
        <w:rPr>
          <w:lang w:val="es-US"/>
        </w:rPr>
      </w:pPr>
    </w:p>
    <w:p w14:paraId="6A733857" w14:textId="77777777" w:rsidR="00B81CA7" w:rsidRPr="00A83869" w:rsidRDefault="00B81CA7" w:rsidP="00713A5D">
      <w:pPr>
        <w:spacing w:line="360" w:lineRule="auto"/>
        <w:rPr>
          <w:lang w:val="es-US"/>
        </w:rPr>
      </w:pPr>
    </w:p>
    <w:p w14:paraId="09142EA0" w14:textId="77777777" w:rsidR="00B81CA7" w:rsidRPr="00A83869" w:rsidRDefault="00B81CA7" w:rsidP="00713A5D">
      <w:pPr>
        <w:spacing w:after="200" w:line="360" w:lineRule="auto"/>
        <w:jc w:val="center"/>
        <w:rPr>
          <w:rFonts w:eastAsia="Times New Roman"/>
          <w:lang w:val="es-US"/>
        </w:rPr>
      </w:pPr>
      <w:r w:rsidRPr="00A83869">
        <w:rPr>
          <w:rFonts w:eastAsia="Times New Roman"/>
          <w:b/>
          <w:bCs/>
          <w:color w:val="000000"/>
          <w:lang w:val="es-US"/>
        </w:rPr>
        <w:lastRenderedPageBreak/>
        <w:t>Marco teórico</w:t>
      </w:r>
    </w:p>
    <w:p w14:paraId="664D726F" w14:textId="77777777" w:rsidR="00B81CA7" w:rsidRPr="00A83869" w:rsidRDefault="00B81CA7" w:rsidP="00713A5D">
      <w:pPr>
        <w:spacing w:after="200" w:line="360" w:lineRule="auto"/>
        <w:jc w:val="both"/>
        <w:rPr>
          <w:rFonts w:eastAsia="Times New Roman"/>
          <w:lang w:val="es-US"/>
        </w:rPr>
      </w:pPr>
      <w:r w:rsidRPr="00A83869">
        <w:rPr>
          <w:rFonts w:eastAsia="Times New Roman"/>
          <w:b/>
          <w:bCs/>
          <w:color w:val="000000"/>
          <w:lang w:val="es-US"/>
        </w:rPr>
        <w:t>Conceptos de Protocolos de Enrutamiento</w:t>
      </w:r>
    </w:p>
    <w:p w14:paraId="442C030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BFBFB"/>
          <w:lang w:val="es-US"/>
        </w:rPr>
        <w:t>Un protocolo de enrutamiento es un conjunto de reglas que especifican cómo los enrutadores identifican y reenvían paquetes a lo largo de una ruta de red. Los protocolos de enrutamiento se agrupan en dos categorías distintas: protocolos de puerta de enlace interior y protocolos de puerta de enlace exterior.</w:t>
      </w:r>
    </w:p>
    <w:p w14:paraId="677C5923" w14:textId="77777777" w:rsidR="00B81CA7" w:rsidRPr="00A83869" w:rsidRDefault="00B81CA7" w:rsidP="00713A5D">
      <w:pPr>
        <w:spacing w:after="200" w:line="360" w:lineRule="auto"/>
        <w:jc w:val="both"/>
        <w:rPr>
          <w:rFonts w:eastAsia="Times New Roman"/>
          <w:lang w:val="es-US"/>
        </w:rPr>
      </w:pPr>
      <w:r w:rsidRPr="00A83869">
        <w:rPr>
          <w:rFonts w:eastAsia="Times New Roman"/>
          <w:color w:val="000000"/>
          <w:shd w:val="clear" w:color="auto" w:fill="FFFFFF"/>
          <w:lang w:val="es-US"/>
        </w:rPr>
        <w:t xml:space="preserve">Los protocolos de enrutamiento administran la actividad de enrutamiento en un sistema. Los enrutadores intercambian información de enrutamiento con otros hosts para mantener las rutas conocidas a las redes remotas. Tanto los enrutadores como los hosts pueden ejecutar protocolos de enrutamiento. Los protocolos de enrutamiento del host se comunican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de enrutamiento de otros enrutadores y hosts. </w:t>
      </w:r>
    </w:p>
    <w:p w14:paraId="1109DB0D" w14:textId="6DCE47C9" w:rsidR="00B81CA7" w:rsidRPr="00A83869" w:rsidRDefault="00B81CA7" w:rsidP="00713A5D">
      <w:pPr>
        <w:spacing w:line="360" w:lineRule="auto"/>
        <w:rPr>
          <w:rFonts w:eastAsia="Times New Roman"/>
          <w:color w:val="000000"/>
          <w:lang w:val="es-US"/>
        </w:rPr>
      </w:pPr>
      <w:r w:rsidRPr="00A83869">
        <w:rPr>
          <w:rFonts w:eastAsia="Times New Roman"/>
          <w:color w:val="000000"/>
          <w:shd w:val="clear" w:color="auto" w:fill="FFFFFF"/>
          <w:lang w:val="es-US"/>
        </w:rPr>
        <w:t xml:space="preserve">Estos protocolos ayudan al host a determinar a dónde enviar los paquetes. Cuando las interfaces de red están activas, el sistema automáticamente se comunica con los </w:t>
      </w:r>
      <w:proofErr w:type="spellStart"/>
      <w:r w:rsidRPr="00A83869">
        <w:rPr>
          <w:rFonts w:eastAsia="Times New Roman"/>
          <w:color w:val="000000"/>
          <w:shd w:val="clear" w:color="auto" w:fill="FFFFFF"/>
          <w:lang w:val="es-US"/>
        </w:rPr>
        <w:t>daemons</w:t>
      </w:r>
      <w:proofErr w:type="spellEnd"/>
      <w:r w:rsidRPr="00A83869">
        <w:rPr>
          <w:rFonts w:eastAsia="Times New Roman"/>
          <w:color w:val="000000"/>
          <w:shd w:val="clear" w:color="auto" w:fill="FFFFFF"/>
          <w:lang w:val="es-US"/>
        </w:rPr>
        <w:t xml:space="preserve"> </w:t>
      </w:r>
      <w:r w:rsidRPr="00A83869">
        <w:rPr>
          <w:rFonts w:eastAsia="Times New Roman"/>
          <w:color w:val="000000"/>
          <w:lang w:val="es-US"/>
        </w:rPr>
        <w:t xml:space="preserve">de enrutamiento. Estos </w:t>
      </w:r>
      <w:proofErr w:type="spellStart"/>
      <w:r w:rsidRPr="00A83869">
        <w:rPr>
          <w:rFonts w:eastAsia="Times New Roman"/>
          <w:color w:val="000000"/>
          <w:lang w:val="es-US"/>
        </w:rPr>
        <w:t>daemons</w:t>
      </w:r>
      <w:proofErr w:type="spellEnd"/>
      <w:r w:rsidRPr="00A83869">
        <w:rPr>
          <w:rFonts w:eastAsia="Times New Roman"/>
          <w:color w:val="000000"/>
          <w:lang w:val="es-US"/>
        </w:rPr>
        <w:t xml:space="preserve"> supervisan los enrutadores de la red y anuncian las direcciones de los enrutadores a los hosts de la red local.        </w:t>
      </w:r>
    </w:p>
    <w:p w14:paraId="5910F198" w14:textId="77777777" w:rsidR="00B019D5" w:rsidRPr="00A83869" w:rsidRDefault="00B019D5" w:rsidP="00713A5D">
      <w:pPr>
        <w:spacing w:line="360" w:lineRule="auto"/>
        <w:rPr>
          <w:rFonts w:eastAsia="Times New Roman"/>
          <w:color w:val="000000"/>
          <w:lang w:val="es-US"/>
        </w:rPr>
      </w:pPr>
    </w:p>
    <w:p w14:paraId="6B37D10D"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b/>
          <w:bCs/>
          <w:color w:val="000000"/>
          <w:sz w:val="22"/>
          <w:szCs w:val="22"/>
          <w:lang w:val="es-US"/>
        </w:rPr>
        <w:t>Clasificación (Interior / Exterior)</w:t>
      </w:r>
    </w:p>
    <w:p w14:paraId="575BCD7E"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Interior: Estos protocolos evalúan el sistema autónomo y toman decisiones de enrutamiento en función de diferentes métricas, como las siguientes:</w:t>
      </w:r>
    </w:p>
    <w:p w14:paraId="77E738A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Recuentos de saltos o la cantidad de enrutadores entre el origen y el destino</w:t>
      </w:r>
    </w:p>
    <w:p w14:paraId="7C7575B8" w14:textId="77777777" w:rsidR="00B019D5" w:rsidRPr="00A83869" w:rsidRDefault="00B019D5" w:rsidP="00713A5D">
      <w:pPr>
        <w:pStyle w:val="NormalWeb"/>
        <w:numPr>
          <w:ilvl w:val="0"/>
          <w:numId w:val="3"/>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Retraso o tiempo necesario para enviar los datos desde el origen al destino</w:t>
      </w:r>
    </w:p>
    <w:p w14:paraId="41321B3D" w14:textId="77777777" w:rsidR="00B019D5" w:rsidRPr="00A83869" w:rsidRDefault="00B019D5" w:rsidP="00713A5D">
      <w:pPr>
        <w:pStyle w:val="NormalWeb"/>
        <w:numPr>
          <w:ilvl w:val="0"/>
          <w:numId w:val="3"/>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lang w:val="es-US"/>
        </w:rPr>
        <w:t>Ancho de banda o la capacidad de enlace entre el origen y el destino</w:t>
      </w:r>
    </w:p>
    <w:p w14:paraId="3A4BD5B1"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Los protocolos de este tipo son:</w:t>
      </w:r>
    </w:p>
    <w:p w14:paraId="0A51BBAC"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RIP</w:t>
      </w:r>
    </w:p>
    <w:p w14:paraId="7C997D30" w14:textId="77777777" w:rsidR="00B019D5" w:rsidRPr="00A83869" w:rsidRDefault="00B019D5" w:rsidP="00713A5D">
      <w:pPr>
        <w:pStyle w:val="NormalWeb"/>
        <w:numPr>
          <w:ilvl w:val="0"/>
          <w:numId w:val="4"/>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OSPF</w:t>
      </w:r>
    </w:p>
    <w:p w14:paraId="2764941F" w14:textId="77777777" w:rsidR="00B019D5" w:rsidRPr="00A83869" w:rsidRDefault="00B019D5" w:rsidP="00713A5D">
      <w:pPr>
        <w:pStyle w:val="NormalWeb"/>
        <w:numPr>
          <w:ilvl w:val="0"/>
          <w:numId w:val="4"/>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rPr>
        <w:t>EIGRP</w:t>
      </w:r>
    </w:p>
    <w:p w14:paraId="58934280" w14:textId="77777777" w:rsidR="00B019D5" w:rsidRPr="00A83869" w:rsidRDefault="00B019D5"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lang w:val="es-US"/>
        </w:rPr>
        <w:t>Exterior: El protocolo de puerta de enlace fronteriza (BGP) es el único protocolo de puerta de enlace externa.</w:t>
      </w:r>
    </w:p>
    <w:p w14:paraId="5BF5DFC3" w14:textId="77777777" w:rsidR="00713A5D" w:rsidRPr="00A83869" w:rsidRDefault="00B019D5"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color w:val="000000"/>
          <w:sz w:val="22"/>
          <w:szCs w:val="22"/>
          <w:lang w:val="es-US"/>
        </w:rPr>
        <w:t>BGP define la comunicación a través de Internet. Internet es una gran colección de sistemas autónomos, todos conectados entre sí. Cada sistema autónomo tiene un número de sistema autónomo (ASN) que obtiene al registrarse en la Autoridad de números asignados de Internet.</w:t>
      </w:r>
    </w:p>
    <w:p w14:paraId="715CB7C9" w14:textId="1C0737D6" w:rsidR="00207F4D" w:rsidRPr="00A83869" w:rsidRDefault="00207F4D" w:rsidP="00713A5D">
      <w:pPr>
        <w:pStyle w:val="NormalWeb"/>
        <w:spacing w:before="0" w:beforeAutospacing="0" w:after="200" w:afterAutospacing="0" w:line="360" w:lineRule="auto"/>
        <w:jc w:val="both"/>
        <w:rPr>
          <w:rFonts w:ascii="Arial" w:hAnsi="Arial" w:cs="Arial"/>
          <w:color w:val="000000"/>
          <w:sz w:val="22"/>
          <w:szCs w:val="22"/>
          <w:lang w:val="es-US"/>
        </w:rPr>
      </w:pPr>
      <w:r w:rsidRPr="00A83869">
        <w:rPr>
          <w:rFonts w:ascii="Arial" w:hAnsi="Arial" w:cs="Arial"/>
          <w:b/>
          <w:bCs/>
          <w:color w:val="000000"/>
          <w:sz w:val="22"/>
          <w:szCs w:val="22"/>
          <w:lang w:val="es-US"/>
        </w:rPr>
        <w:lastRenderedPageBreak/>
        <w:t>Protocolo RIP</w:t>
      </w:r>
    </w:p>
    <w:p w14:paraId="0D03851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El Protocolo de Información de Enrutamiento (RIP) es un protocolo de vector de distancia que utiliza el conteo de saltos como métrica principal. RIP define cómo los enrutadores deben compartir información al transferir tráfico entre un grupo interconectado de redes de área local.</w:t>
      </w:r>
    </w:p>
    <w:p w14:paraId="5B15B2E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¿Cómo funciona RIP?</w:t>
      </w:r>
    </w:p>
    <w:p w14:paraId="6A7DF354"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RIP utiliza un algoritmo de vector de distancia para decidir la ruta por la que se debe enviar un paquete para que llegue a su destino. Cada enrutador RIP mantiene una tabla de enrutamiento que lista todos los destinos que sabe alcanzar y la transmite a sus vecinos más cercanos cada 30 segundos. En este contexto, los vecinos son los demás enrutadores a los que el primer enrutador se conecta directamente. Esto solo incluye los demás enrutadores en los mismos segmentos de red que el enrutador seleccionado. Los vecinos, a su vez, pasan la información a sus vecinos más cercanos, y así sucesivamente, hasta que todos los hosts RIP de la red tengan el mismo conocimiento de las rutas de enrutamiento.</w:t>
      </w:r>
    </w:p>
    <w:p w14:paraId="7CECD76C"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Si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recibe una actualización de una ruta y la nueva ruta es más corta, actualiza la entrada de su tabla con la longitud de la ruta más corta y la dirección del siguiente salto. Si la nueva ruta es más larga, espera un periodo de espera para comprobar si las actualizaciones posteriores también reflejan el valor más alto. Solo actualiza la entrada de la tabla si determina que la nueva ruta, más larga, es estable.</w:t>
      </w:r>
    </w:p>
    <w:p w14:paraId="25113862"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Si un enrutador falla o se interrumpe la conexión de red, el enrutador deja de enviar y recibir actualizaciones hacia o desde sus vecinos, o a través de la conexión interrumpida</w:t>
      </w:r>
    </w:p>
    <w:p w14:paraId="20ACBBAE"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Existen tres versiones del Protocolo de información de enrutamiento:</w:t>
      </w:r>
    </w:p>
    <w:p w14:paraId="1DA8BEE8"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RIPv1. Estandarizado en 1988, RIPv1 también se conoce como protocolo de enrutamiento con </w:t>
      </w:r>
      <w:proofErr w:type="gramStart"/>
      <w:r w:rsidRPr="00A83869">
        <w:rPr>
          <w:rFonts w:ascii="Arial" w:hAnsi="Arial" w:cs="Arial"/>
          <w:color w:val="000000"/>
          <w:sz w:val="22"/>
          <w:szCs w:val="22"/>
          <w:shd w:val="clear" w:color="auto" w:fill="FFFFFF"/>
          <w:lang w:val="es-US"/>
        </w:rPr>
        <w:t>clase ,</w:t>
      </w:r>
      <w:proofErr w:type="gramEnd"/>
      <w:r w:rsidRPr="00A83869">
        <w:rPr>
          <w:rFonts w:ascii="Arial" w:hAnsi="Arial" w:cs="Arial"/>
          <w:color w:val="000000"/>
          <w:sz w:val="22"/>
          <w:szCs w:val="22"/>
          <w:shd w:val="clear" w:color="auto" w:fill="FFFFFF"/>
          <w:lang w:val="es-US"/>
        </w:rPr>
        <w:t xml:space="preserve"> ya que no envía información de máscara de subred en sus actualizaciones de enrutamiento. RIPv1 determina las rutas según el destino del Protocolo de Internet (IP) y el número de saltos. La tabla de enrutamiento se transmite a todas las estaciones de la red conectada.</w:t>
      </w:r>
    </w:p>
    <w:p w14:paraId="6DB082B3"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RIPv2. Estandarizado en 1998, RIPv2 también es un protocolo de enrutamiento sin clases, ya que envía información de máscara de subred en sus actualizaciones de enrutamiento. RIPv2 avanzó el método de enrutamiento de RIPv1 e incluyó máscaras de subred y puertas de enlace. RIPv2 envía la tabla de enrutamiento a una dirección de multidifusión para reducir </w:t>
      </w:r>
      <w:r w:rsidRPr="00A83869">
        <w:rPr>
          <w:rFonts w:ascii="Arial" w:hAnsi="Arial" w:cs="Arial"/>
          <w:color w:val="000000"/>
          <w:sz w:val="22"/>
          <w:szCs w:val="22"/>
          <w:shd w:val="clear" w:color="auto" w:fill="FFFFFF"/>
          <w:lang w:val="es-US"/>
        </w:rPr>
        <w:lastRenderedPageBreak/>
        <w:t>el tráfico de red. Además, RIPv2 utiliza autenticación para mayor seguridad, una característica ausente en RIPv1.</w:t>
      </w:r>
    </w:p>
    <w:p w14:paraId="2793049D"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RIPng</w:t>
      </w:r>
      <w:proofErr w:type="spellEnd"/>
      <w:r w:rsidRPr="00A83869">
        <w:rPr>
          <w:rFonts w:ascii="Arial" w:hAnsi="Arial" w:cs="Arial"/>
          <w:color w:val="000000"/>
          <w:sz w:val="22"/>
          <w:szCs w:val="22"/>
          <w:shd w:val="clear" w:color="auto" w:fill="FFFFFF"/>
          <w:lang w:val="es-US"/>
        </w:rPr>
        <w:t xml:space="preserve"> es una extensión de RIPv2 diseñada para soportar IPv</w:t>
      </w:r>
      <w:proofErr w:type="gramStart"/>
      <w:r w:rsidRPr="00A83869">
        <w:rPr>
          <w:rFonts w:ascii="Arial" w:hAnsi="Arial" w:cs="Arial"/>
          <w:color w:val="000000"/>
          <w:sz w:val="22"/>
          <w:szCs w:val="22"/>
          <w:shd w:val="clear" w:color="auto" w:fill="FFFFFF"/>
          <w:lang w:val="es-US"/>
        </w:rPr>
        <w:t>6 ,</w:t>
      </w:r>
      <w:proofErr w:type="gramEnd"/>
      <w:r w:rsidRPr="00A83869">
        <w:rPr>
          <w:rFonts w:ascii="Arial" w:hAnsi="Arial" w:cs="Arial"/>
          <w:color w:val="000000"/>
          <w:sz w:val="22"/>
          <w:szCs w:val="22"/>
          <w:shd w:val="clear" w:color="auto" w:fill="FFFFFF"/>
          <w:lang w:val="es-US"/>
        </w:rPr>
        <w:t xml:space="preserve"> ya que las versiones anteriores solo funcionaban en IPv4.</w:t>
      </w:r>
    </w:p>
    <w:p w14:paraId="4E24D0FA"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Los temporizadores RIP ayudan a regular el rendimiento. Incluyen lo siguiente:</w:t>
      </w:r>
    </w:p>
    <w:p w14:paraId="7571EDC5"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 xml:space="preserve">Temporizador de actualización. Esta es la frecuencia de las actualizaciones de enrutamiento. Cada 30 segundos, IP RIP envía una copia completa de su tabla de enrutamiento, sujeta a un horizonte </w:t>
      </w:r>
      <w:proofErr w:type="gramStart"/>
      <w:r w:rsidRPr="00A83869">
        <w:rPr>
          <w:rFonts w:ascii="Arial" w:hAnsi="Arial" w:cs="Arial"/>
          <w:color w:val="000000"/>
          <w:sz w:val="22"/>
          <w:szCs w:val="22"/>
          <w:shd w:val="clear" w:color="auto" w:fill="FFFFFF"/>
          <w:lang w:val="es-US"/>
        </w:rPr>
        <w:t>dividido .</w:t>
      </w:r>
      <w:proofErr w:type="gramEnd"/>
      <w:r w:rsidRPr="00A83869">
        <w:rPr>
          <w:rFonts w:ascii="Arial" w:hAnsi="Arial" w:cs="Arial"/>
          <w:color w:val="000000"/>
          <w:sz w:val="22"/>
          <w:szCs w:val="22"/>
          <w:shd w:val="clear" w:color="auto" w:fill="FFFFFF"/>
          <w:lang w:val="es-US"/>
        </w:rPr>
        <w:t xml:space="preserve"> El intercambio de paquetes entre redes RIP se realiza cada 60 segundos.</w:t>
      </w:r>
    </w:p>
    <w:p w14:paraId="2EBB8E70"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 inválido. Esto se debe a la ausencia de contenido actualizado en una actualización de ruta. RIP espera 180 segundos para marcar una ruta como inválida y la pone inmediatamente en espera.</w:t>
      </w:r>
    </w:p>
    <w:p w14:paraId="6C541981" w14:textId="77777777" w:rsidR="00207F4D" w:rsidRPr="00A83869" w:rsidRDefault="00207F4D" w:rsidP="00713A5D">
      <w:pPr>
        <w:pStyle w:val="NormalWeb"/>
        <w:spacing w:before="0" w:beforeAutospacing="0" w:after="200" w:afterAutospacing="0" w:line="360" w:lineRule="auto"/>
        <w:jc w:val="both"/>
        <w:rPr>
          <w:rFonts w:ascii="Arial" w:hAnsi="Arial" w:cs="Arial"/>
          <w:sz w:val="22"/>
          <w:szCs w:val="22"/>
          <w:lang w:val="es-US"/>
        </w:rPr>
      </w:pPr>
      <w:r w:rsidRPr="00A83869">
        <w:rPr>
          <w:rFonts w:ascii="Arial" w:hAnsi="Arial" w:cs="Arial"/>
          <w:color w:val="000000"/>
          <w:sz w:val="22"/>
          <w:szCs w:val="22"/>
          <w:shd w:val="clear" w:color="auto" w:fill="FFFFFF"/>
          <w:lang w:val="es-US"/>
        </w:rPr>
        <w:t>Temporizadores de espera y actualizaciones activadas. Esto contribuye a la estabilidad de la ruta en un entorno Cisco. Las esperas garantizan que los mensajes de actualización regulares no provoquen un bucle de enrutamiento indebido. El enrutador no actúa sobre información nueva ni superior durante un período específico. El tiempo de espera de RIP es de 180 segundos.</w:t>
      </w:r>
    </w:p>
    <w:p w14:paraId="59E86093" w14:textId="214AD7CC" w:rsidR="00207F4D" w:rsidRDefault="00207F4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Temporizador de vaciado. RIP espera 240 segundos adicionales después de mantener presionada la tecla antes de eliminar la ruta de la tabla.</w:t>
      </w:r>
    </w:p>
    <w:p w14:paraId="094823A5" w14:textId="77777777" w:rsidR="00C028E7" w:rsidRPr="00C028E7" w:rsidRDefault="00C028E7" w:rsidP="00C028E7">
      <w:pPr>
        <w:pStyle w:val="NormalWeb"/>
        <w:spacing w:before="0" w:after="200" w:line="360" w:lineRule="auto"/>
        <w:rPr>
          <w:color w:val="000000"/>
          <w:shd w:val="clear" w:color="auto" w:fill="FFFFFF"/>
          <w:lang w:val="es-SV"/>
        </w:rPr>
      </w:pPr>
      <w:r w:rsidRPr="00C028E7">
        <w:rPr>
          <w:b/>
          <w:bCs/>
          <w:color w:val="000000"/>
          <w:shd w:val="clear" w:color="auto" w:fill="FFFFFF"/>
          <w:lang w:val="es-SV"/>
        </w:rPr>
        <w:t>Protocolo OSPF</w:t>
      </w:r>
    </w:p>
    <w:p w14:paraId="2F8C185B"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 xml:space="preserve">OSPF, </w:t>
      </w:r>
      <w:proofErr w:type="spellStart"/>
      <w:r w:rsidRPr="00C028E7">
        <w:rPr>
          <w:color w:val="000000"/>
          <w:shd w:val="clear" w:color="auto" w:fill="FFFFFF"/>
          <w:lang w:val="es-SV"/>
        </w:rPr>
        <w:t>o</w:t>
      </w:r>
      <w:proofErr w:type="spellEnd"/>
      <w:r w:rsidRPr="00C028E7">
        <w:rPr>
          <w:color w:val="000000"/>
          <w:shd w:val="clear" w:color="auto" w:fill="FFFFFF"/>
          <w:lang w:val="es-SV"/>
        </w:rPr>
        <w:t xml:space="preserve"> Open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es un protocolo de enrutamiento de interior utilizado en redes IP para distribuir información de enrutamiento. Es un protocolo de estado de enlace que funciona creando una base de datos de la topología de la red para calcular las rutas más cortas y eficientes. </w:t>
      </w:r>
    </w:p>
    <w:p w14:paraId="2C8F235E" w14:textId="77777777" w:rsidR="00C028E7" w:rsidRPr="00C028E7" w:rsidRDefault="00C028E7" w:rsidP="00C028E7">
      <w:pPr>
        <w:pStyle w:val="NormalWeb"/>
        <w:numPr>
          <w:ilvl w:val="0"/>
          <w:numId w:val="10"/>
        </w:numPr>
        <w:spacing w:after="200" w:line="360" w:lineRule="auto"/>
        <w:rPr>
          <w:color w:val="000000"/>
          <w:shd w:val="clear" w:color="auto" w:fill="FFFFFF"/>
          <w:lang w:val="es-SV"/>
        </w:rPr>
      </w:pPr>
      <w:r w:rsidRPr="00C028E7">
        <w:rPr>
          <w:color w:val="000000"/>
          <w:shd w:val="clear" w:color="auto" w:fill="FFFFFF"/>
          <w:lang w:val="es-SV"/>
        </w:rPr>
        <w:t>Protocolo de estado de enlace: OSPF se basa en el intercambio de información sobre el estado de los enlaces entre los enrutadores para construir una base de datos de la topología de la red. </w:t>
      </w:r>
    </w:p>
    <w:p w14:paraId="0A4C8B7E" w14:textId="77777777" w:rsidR="00C028E7" w:rsidRPr="00C028E7" w:rsidRDefault="00C028E7" w:rsidP="00C028E7">
      <w:pPr>
        <w:pStyle w:val="NormalWeb"/>
        <w:numPr>
          <w:ilvl w:val="0"/>
          <w:numId w:val="11"/>
        </w:numPr>
        <w:spacing w:after="200" w:line="360" w:lineRule="auto"/>
        <w:rPr>
          <w:color w:val="000000"/>
          <w:shd w:val="clear" w:color="auto" w:fill="FFFFFF"/>
          <w:lang w:val="es-SV"/>
        </w:rPr>
      </w:pPr>
      <w:r w:rsidRPr="00C028E7">
        <w:rPr>
          <w:color w:val="000000"/>
          <w:shd w:val="clear" w:color="auto" w:fill="FFFFFF"/>
          <w:lang w:val="es-SV"/>
        </w:rPr>
        <w:t>Escalabilidad: OSPF utiliza el concepto de áreas para dividir la red en subconjuntos más pequeños, lo que facilita el manejo de redes grandes y complejas. </w:t>
      </w:r>
    </w:p>
    <w:p w14:paraId="3590190C" w14:textId="77777777" w:rsidR="00C028E7" w:rsidRPr="00C028E7" w:rsidRDefault="00C028E7" w:rsidP="00C028E7">
      <w:pPr>
        <w:pStyle w:val="NormalWeb"/>
        <w:numPr>
          <w:ilvl w:val="0"/>
          <w:numId w:val="12"/>
        </w:numPr>
        <w:spacing w:after="200" w:line="360" w:lineRule="auto"/>
        <w:rPr>
          <w:color w:val="000000"/>
          <w:shd w:val="clear" w:color="auto" w:fill="FFFFFF"/>
          <w:lang w:val="es-SV"/>
        </w:rPr>
      </w:pPr>
      <w:r w:rsidRPr="00C028E7">
        <w:rPr>
          <w:color w:val="000000"/>
          <w:shd w:val="clear" w:color="auto" w:fill="FFFFFF"/>
          <w:lang w:val="es-SV"/>
        </w:rPr>
        <w:lastRenderedPageBreak/>
        <w:t>Áreas: OSPF utiliza áreas para dividir la red en grupos lógicos. El área 0 (</w:t>
      </w:r>
      <w:proofErr w:type="spellStart"/>
      <w:r w:rsidRPr="00C028E7">
        <w:rPr>
          <w:color w:val="000000"/>
          <w:shd w:val="clear" w:color="auto" w:fill="FFFFFF"/>
          <w:lang w:val="es-SV"/>
        </w:rPr>
        <w:t>backbone</w:t>
      </w:r>
      <w:proofErr w:type="spellEnd"/>
      <w:r w:rsidRPr="00C028E7">
        <w:rPr>
          <w:color w:val="000000"/>
          <w:shd w:val="clear" w:color="auto" w:fill="FFFFFF"/>
          <w:lang w:val="es-SV"/>
        </w:rPr>
        <w:t>) es obligatoria y conecta todas las demás áreas. </w:t>
      </w:r>
    </w:p>
    <w:p w14:paraId="741DA4A4" w14:textId="77777777" w:rsidR="00C028E7" w:rsidRPr="00C028E7" w:rsidRDefault="00C028E7" w:rsidP="00C028E7">
      <w:pPr>
        <w:pStyle w:val="NormalWeb"/>
        <w:numPr>
          <w:ilvl w:val="0"/>
          <w:numId w:val="13"/>
        </w:numPr>
        <w:spacing w:after="200" w:line="360" w:lineRule="auto"/>
        <w:rPr>
          <w:color w:val="000000"/>
          <w:shd w:val="clear" w:color="auto" w:fill="FFFFFF"/>
          <w:lang w:val="es-SV"/>
        </w:rPr>
      </w:pPr>
      <w:r w:rsidRPr="00C028E7">
        <w:rPr>
          <w:color w:val="000000"/>
          <w:shd w:val="clear" w:color="auto" w:fill="FFFFFF"/>
          <w:lang w:val="es-SV"/>
        </w:rPr>
        <w:t xml:space="preserve">Tipos de áreas: OSPF soporta diferentes tipos de áreas, como </w:t>
      </w:r>
      <w:proofErr w:type="spellStart"/>
      <w:r w:rsidRPr="00C028E7">
        <w:rPr>
          <w:color w:val="000000"/>
          <w:shd w:val="clear" w:color="auto" w:fill="FFFFFF"/>
          <w:lang w:val="es-SV"/>
        </w:rPr>
        <w:t>stub</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not</w:t>
      </w:r>
      <w:proofErr w:type="spellEnd"/>
      <w:r w:rsidRPr="00C028E7">
        <w:rPr>
          <w:color w:val="000000"/>
          <w:shd w:val="clear" w:color="auto" w:fill="FFFFFF"/>
          <w:lang w:val="es-SV"/>
        </w:rPr>
        <w:t>-so-</w:t>
      </w:r>
      <w:proofErr w:type="spellStart"/>
      <w:r w:rsidRPr="00C028E7">
        <w:rPr>
          <w:color w:val="000000"/>
          <w:shd w:val="clear" w:color="auto" w:fill="FFFFFF"/>
          <w:lang w:val="es-SV"/>
        </w:rPr>
        <w:t>stubby</w:t>
      </w:r>
      <w:proofErr w:type="spellEnd"/>
      <w:r w:rsidRPr="00C028E7">
        <w:rPr>
          <w:color w:val="000000"/>
          <w:shd w:val="clear" w:color="auto" w:fill="FFFFFF"/>
          <w:lang w:val="es-SV"/>
        </w:rPr>
        <w:t xml:space="preserve"> y áreas externas, que permiten diferentes niveles de control sobre el intercambio de información de enrutamiento. </w:t>
      </w:r>
    </w:p>
    <w:p w14:paraId="30422C21" w14:textId="77777777" w:rsidR="00C028E7" w:rsidRPr="00C028E7" w:rsidRDefault="00C028E7" w:rsidP="00C028E7">
      <w:pPr>
        <w:pStyle w:val="NormalWeb"/>
        <w:numPr>
          <w:ilvl w:val="0"/>
          <w:numId w:val="14"/>
        </w:numPr>
        <w:spacing w:after="200" w:line="360" w:lineRule="auto"/>
        <w:rPr>
          <w:color w:val="000000"/>
          <w:shd w:val="clear" w:color="auto" w:fill="FFFFFF"/>
          <w:lang w:val="es-SV"/>
        </w:rPr>
      </w:pPr>
      <w:r w:rsidRPr="00C028E7">
        <w:rPr>
          <w:color w:val="000000"/>
          <w:shd w:val="clear" w:color="auto" w:fill="FFFFFF"/>
          <w:lang w:val="es-SV"/>
        </w:rPr>
        <w:t>Algoritmo SPF (</w:t>
      </w:r>
      <w:proofErr w:type="spellStart"/>
      <w:r w:rsidRPr="00C028E7">
        <w:rPr>
          <w:color w:val="000000"/>
          <w:shd w:val="clear" w:color="auto" w:fill="FFFFFF"/>
          <w:lang w:val="es-SV"/>
        </w:rPr>
        <w:t>Shortest</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Path</w:t>
      </w:r>
      <w:proofErr w:type="spellEnd"/>
      <w:r w:rsidRPr="00C028E7">
        <w:rPr>
          <w:color w:val="000000"/>
          <w:shd w:val="clear" w:color="auto" w:fill="FFFFFF"/>
          <w:lang w:val="es-SV"/>
        </w:rPr>
        <w:t xml:space="preserve"> </w:t>
      </w:r>
      <w:proofErr w:type="spellStart"/>
      <w:r w:rsidRPr="00C028E7">
        <w:rPr>
          <w:color w:val="000000"/>
          <w:shd w:val="clear" w:color="auto" w:fill="FFFFFF"/>
          <w:lang w:val="es-SV"/>
        </w:rPr>
        <w:t>First</w:t>
      </w:r>
      <w:proofErr w:type="spellEnd"/>
      <w:r w:rsidRPr="00C028E7">
        <w:rPr>
          <w:color w:val="000000"/>
          <w:shd w:val="clear" w:color="auto" w:fill="FFFFFF"/>
          <w:lang w:val="es-SV"/>
        </w:rPr>
        <w:t>): OSPF utiliza el algoritmo SPF para calcular las rutas más cortas y eficientes a través de la red. </w:t>
      </w:r>
    </w:p>
    <w:p w14:paraId="75A3ADE6" w14:textId="77777777" w:rsidR="00C028E7" w:rsidRPr="00C028E7" w:rsidRDefault="00C028E7" w:rsidP="00C028E7">
      <w:pPr>
        <w:pStyle w:val="NormalWeb"/>
        <w:numPr>
          <w:ilvl w:val="0"/>
          <w:numId w:val="15"/>
        </w:numPr>
        <w:spacing w:after="200" w:line="360" w:lineRule="auto"/>
        <w:rPr>
          <w:color w:val="000000"/>
          <w:shd w:val="clear" w:color="auto" w:fill="FFFFFF"/>
          <w:lang w:val="es-SV"/>
        </w:rPr>
      </w:pPr>
      <w:r w:rsidRPr="00C028E7">
        <w:rPr>
          <w:color w:val="000000"/>
          <w:shd w:val="clear" w:color="auto" w:fill="FFFFFF"/>
          <w:lang w:val="es-SV"/>
        </w:rPr>
        <w:t>Anuncios de estado de enlace (LSA): OSPF utiliza anuncios de estado de enlace para describir el estado de los enlaces entre los enrutadores. </w:t>
      </w:r>
    </w:p>
    <w:p w14:paraId="23534E70" w14:textId="77777777" w:rsidR="00C028E7" w:rsidRPr="00C028E7" w:rsidRDefault="00C028E7" w:rsidP="00C028E7">
      <w:pPr>
        <w:pStyle w:val="NormalWeb"/>
        <w:numPr>
          <w:ilvl w:val="0"/>
          <w:numId w:val="16"/>
        </w:numPr>
        <w:spacing w:after="200" w:line="360" w:lineRule="auto"/>
        <w:rPr>
          <w:color w:val="000000"/>
          <w:shd w:val="clear" w:color="auto" w:fill="FFFFFF"/>
          <w:lang w:val="es-SV"/>
        </w:rPr>
      </w:pPr>
      <w:r w:rsidRPr="00C028E7">
        <w:rPr>
          <w:color w:val="000000"/>
          <w:shd w:val="clear" w:color="auto" w:fill="FFFFFF"/>
          <w:lang w:val="es-SV"/>
        </w:rPr>
        <w:t>Ventajas: OSPF es conocido por su eficiencia, convergencia rápida y capacidad para adaptarse a los cambios en la topología de la red. </w:t>
      </w:r>
    </w:p>
    <w:p w14:paraId="4DF4D828" w14:textId="77777777" w:rsidR="00C028E7" w:rsidRPr="00C028E7" w:rsidRDefault="00C028E7" w:rsidP="00C028E7">
      <w:pPr>
        <w:pStyle w:val="NormalWeb"/>
        <w:spacing w:before="0" w:after="200" w:line="360" w:lineRule="auto"/>
        <w:rPr>
          <w:color w:val="000000"/>
          <w:shd w:val="clear" w:color="auto" w:fill="FFFFFF"/>
          <w:lang w:val="es-SV"/>
        </w:rPr>
      </w:pPr>
      <w:r w:rsidRPr="00C028E7">
        <w:rPr>
          <w:color w:val="000000"/>
          <w:shd w:val="clear" w:color="auto" w:fill="FFFFFF"/>
          <w:lang w:val="es-SV"/>
        </w:rPr>
        <w:t>En resumen, OSPF es un protocolo de enrutamiento de interior de estado de enlace que se utiliza para construir y mantener una base de datos de la topología de la red, permitiendo que los enrutadores calculen las rutas más cortas y eficientes para el tráfico de red.</w:t>
      </w:r>
    </w:p>
    <w:p w14:paraId="209FA460" w14:textId="77777777" w:rsidR="00C028E7" w:rsidRPr="00C028E7" w:rsidRDefault="00C028E7"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5DD48CED"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b/>
          <w:bCs/>
          <w:color w:val="000000"/>
          <w:sz w:val="22"/>
          <w:szCs w:val="22"/>
          <w:lang w:val="es-US"/>
        </w:rPr>
        <w:t>Protocolo EIGRP</w:t>
      </w:r>
    </w:p>
    <w:p w14:paraId="3E2F55F6"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¿Qué es el EIGRP?</w:t>
      </w:r>
    </w:p>
    <w:p w14:paraId="39018D7E"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EIGRP es una versión mejorada de IGRP. La tecnología de vector de igual distancia que se usa en IGRP también se emplea en EIGRP. Además, la información de la distancia subyacente no presenta cambios. Las propiedades de convergencia y la eficacia de operación de este protocolo han mejorado significativamente. Esto permite una arquitectura mejorada y, a la vez, retiene la inversión existente en IGRP.</w:t>
      </w:r>
    </w:p>
    <w:p w14:paraId="0B9DED6C" w14:textId="77777777"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algoritmo de actualización difusa (DUAL) es el algoritmo que se utiliza para asegurar que no haya bucles en cada instancia a través del cómputo de una ruta. Esto les permite a todos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involucrados en una topología cambiar para sincronizarse al mismo tiempo. EIGRP ha sido extendido para que sea independiente del protocolo de la capa de red, y así permita que DUAL soporte otros conjuntos de protocolos.</w:t>
      </w:r>
    </w:p>
    <w:p w14:paraId="0D218635" w14:textId="77777777" w:rsidR="007F40CF" w:rsidRPr="00A83869" w:rsidRDefault="007F40CF" w:rsidP="00713A5D">
      <w:pPr>
        <w:pStyle w:val="NormalWeb"/>
        <w:spacing w:before="0" w:beforeAutospacing="0" w:after="200" w:afterAutospacing="0" w:line="360" w:lineRule="auto"/>
        <w:jc w:val="both"/>
        <w:rPr>
          <w:rFonts w:ascii="Arial" w:hAnsi="Arial" w:cs="Arial"/>
          <w:lang w:val="es-US"/>
        </w:rPr>
      </w:pPr>
    </w:p>
    <w:p w14:paraId="44AA091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lastRenderedPageBreak/>
        <w:t>¿Cómo funciona EIGRP? EIGRP tiene cuatro componentes básicos:</w:t>
      </w:r>
    </w:p>
    <w:p w14:paraId="4A2CCFA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Recuperación</w:t>
      </w:r>
      <w:proofErr w:type="spellEnd"/>
      <w:r w:rsidRPr="00A83869">
        <w:rPr>
          <w:rFonts w:ascii="Arial" w:hAnsi="Arial" w:cs="Arial"/>
          <w:color w:val="000000"/>
          <w:sz w:val="22"/>
          <w:szCs w:val="22"/>
          <w:shd w:val="clear" w:color="auto" w:fill="FFFFFF"/>
        </w:rPr>
        <w:t>/</w:t>
      </w:r>
      <w:proofErr w:type="spellStart"/>
      <w:r w:rsidRPr="00A83869">
        <w:rPr>
          <w:rFonts w:ascii="Arial" w:hAnsi="Arial" w:cs="Arial"/>
          <w:color w:val="000000"/>
          <w:sz w:val="22"/>
          <w:szCs w:val="22"/>
          <w:shd w:val="clear" w:color="auto" w:fill="FFFFFF"/>
        </w:rPr>
        <w:t>Detección</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vecino</w:t>
      </w:r>
      <w:proofErr w:type="spellEnd"/>
    </w:p>
    <w:p w14:paraId="34269734"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Protocolo</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transporte</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confiable</w:t>
      </w:r>
      <w:proofErr w:type="spellEnd"/>
    </w:p>
    <w:p w14:paraId="47836A73" w14:textId="77777777" w:rsidR="00713A5D" w:rsidRPr="00A83869" w:rsidRDefault="00713A5D" w:rsidP="00713A5D">
      <w:pPr>
        <w:pStyle w:val="NormalWeb"/>
        <w:numPr>
          <w:ilvl w:val="0"/>
          <w:numId w:val="5"/>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Máquina</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estados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finitos</w:t>
      </w:r>
      <w:proofErr w:type="spellEnd"/>
      <w:r w:rsidRPr="00A83869">
        <w:rPr>
          <w:rFonts w:ascii="Arial" w:hAnsi="Arial" w:cs="Arial"/>
          <w:color w:val="000000"/>
          <w:sz w:val="22"/>
          <w:szCs w:val="22"/>
          <w:shd w:val="clear" w:color="auto" w:fill="FFFFFF"/>
        </w:rPr>
        <w:t xml:space="preserve"> DUAL</w:t>
      </w:r>
    </w:p>
    <w:p w14:paraId="17979F56" w14:textId="77777777" w:rsidR="00713A5D" w:rsidRPr="00A83869" w:rsidRDefault="00713A5D" w:rsidP="00713A5D">
      <w:pPr>
        <w:pStyle w:val="NormalWeb"/>
        <w:numPr>
          <w:ilvl w:val="0"/>
          <w:numId w:val="5"/>
        </w:numPr>
        <w:spacing w:before="0" w:beforeAutospacing="0" w:after="20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Módulos</w:t>
      </w:r>
      <w:proofErr w:type="spellEnd"/>
      <w:r w:rsidRPr="00A83869">
        <w:rPr>
          <w:rFonts w:ascii="Arial" w:hAnsi="Arial" w:cs="Arial"/>
          <w:color w:val="000000"/>
          <w:sz w:val="22"/>
          <w:szCs w:val="22"/>
          <w:shd w:val="clear" w:color="auto" w:fill="FFFFFF"/>
        </w:rPr>
        <w:t xml:space="preserve"> </w:t>
      </w:r>
      <w:proofErr w:type="spellStart"/>
      <w:r w:rsidRPr="00A83869">
        <w:rPr>
          <w:rFonts w:ascii="Arial" w:hAnsi="Arial" w:cs="Arial"/>
          <w:color w:val="000000"/>
          <w:sz w:val="22"/>
          <w:szCs w:val="22"/>
          <w:shd w:val="clear" w:color="auto" w:fill="FFFFFF"/>
        </w:rPr>
        <w:t>dependientes</w:t>
      </w:r>
      <w:proofErr w:type="spellEnd"/>
      <w:r w:rsidRPr="00A83869">
        <w:rPr>
          <w:rFonts w:ascii="Arial" w:hAnsi="Arial" w:cs="Arial"/>
          <w:color w:val="000000"/>
          <w:sz w:val="22"/>
          <w:szCs w:val="22"/>
          <w:shd w:val="clear" w:color="auto" w:fill="FFFFFF"/>
        </w:rPr>
        <w:t xml:space="preserve"> del </w:t>
      </w:r>
      <w:proofErr w:type="spellStart"/>
      <w:r w:rsidRPr="00A83869">
        <w:rPr>
          <w:rFonts w:ascii="Arial" w:hAnsi="Arial" w:cs="Arial"/>
          <w:color w:val="000000"/>
          <w:sz w:val="22"/>
          <w:szCs w:val="22"/>
          <w:shd w:val="clear" w:color="auto" w:fill="FFFFFF"/>
        </w:rPr>
        <w:t>protocolo</w:t>
      </w:r>
      <w:proofErr w:type="spellEnd"/>
    </w:p>
    <w:p w14:paraId="2EC86CC0"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detección o recuperación de vecinos es el proceso que utilizan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para aprender dinámicamente de otros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conectados directamente a sus redes.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también deben detectar cuando sus vecinos se vuelven inalcanzables o dejan de funcionar.</w:t>
      </w:r>
    </w:p>
    <w:p w14:paraId="5A00D8A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La máquina de estados finitos DUAL contiene el proceso de decisión de todos los cálculos de rutas. Rastrea todas las rutas anunciadas por todos los vecinos. La información de distancia, conocida como métrica, se usa mediante DUAL para seleccionar trayectos eficientes sin </w:t>
      </w:r>
      <w:proofErr w:type="spellStart"/>
      <w:r w:rsidRPr="00A83869">
        <w:rPr>
          <w:rFonts w:ascii="Arial" w:hAnsi="Arial" w:cs="Arial"/>
          <w:color w:val="000000"/>
          <w:sz w:val="22"/>
          <w:szCs w:val="22"/>
          <w:shd w:val="clear" w:color="auto" w:fill="FFFFFF"/>
          <w:lang w:val="es-US"/>
        </w:rPr>
        <w:t>loops</w:t>
      </w:r>
      <w:proofErr w:type="spellEnd"/>
      <w:r w:rsidRPr="00A83869">
        <w:rPr>
          <w:rFonts w:ascii="Arial" w:hAnsi="Arial" w:cs="Arial"/>
          <w:color w:val="000000"/>
          <w:sz w:val="22"/>
          <w:szCs w:val="22"/>
          <w:shd w:val="clear" w:color="auto" w:fill="FFFFFF"/>
          <w:lang w:val="es-US"/>
        </w:rPr>
        <w:t xml:space="preserve">. DUAL selecciona las rutas que se insertarán en una tabla de ruteo, según los sucesores factibles. Un sucesor es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vecino utilizado para el reenvío de paquetes que tenga el trayecto de menor costo a un destino que no es parte de un </w:t>
      </w:r>
      <w:proofErr w:type="spellStart"/>
      <w:r w:rsidRPr="00A83869">
        <w:rPr>
          <w:rFonts w:ascii="Arial" w:hAnsi="Arial" w:cs="Arial"/>
          <w:color w:val="000000"/>
          <w:sz w:val="22"/>
          <w:szCs w:val="22"/>
          <w:shd w:val="clear" w:color="auto" w:fill="FFFFFF"/>
          <w:lang w:val="es-US"/>
        </w:rPr>
        <w:t>loop</w:t>
      </w:r>
      <w:proofErr w:type="spellEnd"/>
      <w:r w:rsidRPr="00A83869">
        <w:rPr>
          <w:rFonts w:ascii="Arial" w:hAnsi="Arial" w:cs="Arial"/>
          <w:color w:val="000000"/>
          <w:sz w:val="22"/>
          <w:szCs w:val="22"/>
          <w:shd w:val="clear" w:color="auto" w:fill="FFFFFF"/>
          <w:lang w:val="es-US"/>
        </w:rPr>
        <w:t xml:space="preserve"> de ruteo. Cuando no existen sucesores factibles, pero si hay vecinos que anuncian el destino, se debe realizar un recálculo.</w:t>
      </w:r>
    </w:p>
    <w:p w14:paraId="6D84E692"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Los módulos que dependen del protocolo son responsables de los requisitos específicos del protocolo de capa de red. Por ejemplo, el módulo IP-EIGRP es responsable del envío y de la recepción de paquetes EIGRP que son encapsulados en IP. IP-EIGRP es responsable de analizar los paquetes EIGRP e informar a DUAL sobre los nuevos datos recibidos. IP-EIGRP solicita a DUAL efectuar decisiones de ruteo, cuyos resultados se almacenan en la tabla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IP-EIGRP es responsable de redistribuir las rutas aprendidas en otros protocolos de IP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w:t>
      </w:r>
    </w:p>
    <w:p w14:paraId="1E8E4FB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Conceptos EIGRP:</w:t>
      </w:r>
    </w:p>
    <w:p w14:paraId="549445C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vecino: Cada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conserva información de estado de los vecinos adyacentes. Cuando se reconoce a los vecinos recientemente detectados, se registra la dirección y la interfaz del vecino. Esta información está almacenada en la estructura de datos del vecino. Cuando un vecino envía un saludo, anuncia un tiempo de espera. </w:t>
      </w:r>
      <w:proofErr w:type="spellStart"/>
      <w:r w:rsidRPr="00A83869">
        <w:rPr>
          <w:rFonts w:ascii="Arial" w:hAnsi="Arial" w:cs="Arial"/>
          <w:color w:val="000000"/>
          <w:sz w:val="22"/>
          <w:szCs w:val="22"/>
          <w:shd w:val="clear" w:color="auto" w:fill="FFFFFF"/>
          <w:lang w:val="es-US"/>
        </w:rPr>
        <w:t>HoldTime</w:t>
      </w:r>
      <w:proofErr w:type="spellEnd"/>
      <w:r w:rsidRPr="00A83869">
        <w:rPr>
          <w:rFonts w:ascii="Arial" w:hAnsi="Arial" w:cs="Arial"/>
          <w:color w:val="000000"/>
          <w:sz w:val="22"/>
          <w:szCs w:val="22"/>
          <w:shd w:val="clear" w:color="auto" w:fill="FFFFFF"/>
          <w:lang w:val="es-US"/>
        </w:rPr>
        <w:t xml:space="preserve"> es la cantidad de tiempo que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considera a un vecino como alcanzable y en funcionamiento. Cuando la retención de tiempo </w:t>
      </w:r>
      <w:proofErr w:type="gramStart"/>
      <w:r w:rsidRPr="00A83869">
        <w:rPr>
          <w:rFonts w:ascii="Arial" w:hAnsi="Arial" w:cs="Arial"/>
          <w:color w:val="000000"/>
          <w:sz w:val="22"/>
          <w:szCs w:val="22"/>
          <w:shd w:val="clear" w:color="auto" w:fill="FFFFFF"/>
          <w:lang w:val="es-US"/>
        </w:rPr>
        <w:t>caduca,</w:t>
      </w:r>
      <w:proofErr w:type="gramEnd"/>
      <w:r w:rsidRPr="00A83869">
        <w:rPr>
          <w:rFonts w:ascii="Arial" w:hAnsi="Arial" w:cs="Arial"/>
          <w:color w:val="000000"/>
          <w:sz w:val="22"/>
          <w:szCs w:val="22"/>
          <w:shd w:val="clear" w:color="auto" w:fill="FFFFFF"/>
          <w:lang w:val="es-US"/>
        </w:rPr>
        <w:t xml:space="preserve"> se informa a DUAL sobre el cambio en la topología.</w:t>
      </w:r>
    </w:p>
    <w:p w14:paraId="57464653"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Tabla de topología: La Tabla de tipologías se completa mediante los módulos dependientes del protocolo y la máquina de estados finitos DUAL la pone en práctica. Contiene todos los destinos anunciados por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vecinos. Con cada entrada, está asociada la dirección de </w:t>
      </w:r>
      <w:r w:rsidRPr="00A83869">
        <w:rPr>
          <w:rFonts w:ascii="Arial" w:hAnsi="Arial" w:cs="Arial"/>
          <w:color w:val="000000"/>
          <w:sz w:val="22"/>
          <w:szCs w:val="22"/>
          <w:shd w:val="clear" w:color="auto" w:fill="FFFFFF"/>
          <w:lang w:val="es-US"/>
        </w:rPr>
        <w:lastRenderedPageBreak/>
        <w:t>destino y una lista de vecinos que han anunciado el destino. Para cada vecino, se registra la métrica anunciada. Esta es la métrica que el vecino almacena en su tabla de ruteo. Si el vecino avisa este destino, debe estar utilizando la ruta para reenviar paquetes. Ésta es una regla importante que deben cumplir los protocolos del vector de distancia.</w:t>
      </w:r>
    </w:p>
    <w:p w14:paraId="3E04C63A"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Sucesores factibles: Una entrada de destino se mueve desde la tabla de topología hasta la tabla de ruteo cuando existe un sucesor posible. Todos los trayectos de costo mínimo para un destino forman un conjunto. A partir de esto, los vecinos que tienen una medición anunciada menor que la medición de tabla de ruteo actual son considerados sucesores factibles.</w:t>
      </w:r>
    </w:p>
    <w:p w14:paraId="5835845F"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Estados de ruta: Una entrada de la tabla de topología para un destino puede tener uno de dos estados. Se considera que una ruta se encuentra en estado pasivo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no efectúa un recálculo de ruta. Por el contrario, la ruta se encuentra en estado activo cuando un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está siendo objeto de un recálculo de ruta. Si siempre hay sucesores factibles, esa ruta nunca tiene que pasar al estado Activo y evita un nuevo cálculo de la ruta.</w:t>
      </w:r>
    </w:p>
    <w:p w14:paraId="18242088"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Formatos de paquetes. EIGRP utiliza cinco tipos de paquetes:</w:t>
      </w:r>
    </w:p>
    <w:p w14:paraId="3D00CA16"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Saludo/</w:t>
      </w:r>
      <w:proofErr w:type="spellStart"/>
      <w:r w:rsidRPr="00A83869">
        <w:rPr>
          <w:rFonts w:ascii="Arial" w:hAnsi="Arial" w:cs="Arial"/>
          <w:color w:val="000000"/>
          <w:sz w:val="22"/>
          <w:szCs w:val="22"/>
          <w:shd w:val="clear" w:color="auto" w:fill="FFFFFF"/>
        </w:rPr>
        <w:t>Acuse</w:t>
      </w:r>
      <w:proofErr w:type="spellEnd"/>
      <w:r w:rsidRPr="00A83869">
        <w:rPr>
          <w:rFonts w:ascii="Arial" w:hAnsi="Arial" w:cs="Arial"/>
          <w:color w:val="000000"/>
          <w:sz w:val="22"/>
          <w:szCs w:val="22"/>
          <w:shd w:val="clear" w:color="auto" w:fill="FFFFFF"/>
        </w:rPr>
        <w:t xml:space="preserve"> de </w:t>
      </w:r>
      <w:proofErr w:type="spellStart"/>
      <w:r w:rsidRPr="00A83869">
        <w:rPr>
          <w:rFonts w:ascii="Arial" w:hAnsi="Arial" w:cs="Arial"/>
          <w:color w:val="000000"/>
          <w:sz w:val="22"/>
          <w:szCs w:val="22"/>
          <w:shd w:val="clear" w:color="auto" w:fill="FFFFFF"/>
        </w:rPr>
        <w:t>recibo</w:t>
      </w:r>
      <w:proofErr w:type="spellEnd"/>
    </w:p>
    <w:p w14:paraId="62558F2C"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Actualizaciones</w:t>
      </w:r>
      <w:proofErr w:type="spellEnd"/>
    </w:p>
    <w:p w14:paraId="07627B61"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Consultas</w:t>
      </w:r>
      <w:proofErr w:type="spellEnd"/>
    </w:p>
    <w:p w14:paraId="6823FD65" w14:textId="77777777" w:rsidR="00713A5D" w:rsidRPr="00A83869" w:rsidRDefault="00713A5D" w:rsidP="00713A5D">
      <w:pPr>
        <w:pStyle w:val="NormalWeb"/>
        <w:numPr>
          <w:ilvl w:val="0"/>
          <w:numId w:val="6"/>
        </w:numPr>
        <w:spacing w:before="0" w:beforeAutospacing="0" w:after="0" w:afterAutospacing="0" w:line="360" w:lineRule="auto"/>
        <w:jc w:val="both"/>
        <w:textAlignment w:val="baseline"/>
        <w:rPr>
          <w:rFonts w:ascii="Arial" w:hAnsi="Arial" w:cs="Arial"/>
          <w:color w:val="000000"/>
          <w:sz w:val="22"/>
          <w:szCs w:val="22"/>
        </w:rPr>
      </w:pPr>
      <w:proofErr w:type="spellStart"/>
      <w:r w:rsidRPr="00A83869">
        <w:rPr>
          <w:rFonts w:ascii="Arial" w:hAnsi="Arial" w:cs="Arial"/>
          <w:color w:val="000000"/>
          <w:sz w:val="22"/>
          <w:szCs w:val="22"/>
          <w:shd w:val="clear" w:color="auto" w:fill="FFFFFF"/>
        </w:rPr>
        <w:t>Respuestas</w:t>
      </w:r>
      <w:proofErr w:type="spellEnd"/>
    </w:p>
    <w:p w14:paraId="47BCFEA2" w14:textId="77777777" w:rsidR="00713A5D" w:rsidRPr="00A83869" w:rsidRDefault="00713A5D" w:rsidP="00713A5D">
      <w:pPr>
        <w:pStyle w:val="NormalWeb"/>
        <w:numPr>
          <w:ilvl w:val="0"/>
          <w:numId w:val="6"/>
        </w:numPr>
        <w:spacing w:before="0" w:beforeAutospacing="0" w:after="200" w:afterAutospacing="0" w:line="360" w:lineRule="auto"/>
        <w:jc w:val="both"/>
        <w:textAlignment w:val="baseline"/>
        <w:rPr>
          <w:rFonts w:ascii="Arial" w:hAnsi="Arial" w:cs="Arial"/>
          <w:color w:val="000000"/>
          <w:sz w:val="22"/>
          <w:szCs w:val="22"/>
        </w:rPr>
      </w:pPr>
      <w:r w:rsidRPr="00A83869">
        <w:rPr>
          <w:rFonts w:ascii="Arial" w:hAnsi="Arial" w:cs="Arial"/>
          <w:color w:val="000000"/>
          <w:sz w:val="22"/>
          <w:szCs w:val="22"/>
          <w:shd w:val="clear" w:color="auto" w:fill="FFFFFF"/>
        </w:rPr>
        <w:t>Solicitudes</w:t>
      </w:r>
    </w:p>
    <w:p w14:paraId="388158C1"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 xml:space="preserve">Marcado de rutas: EIGRP tiene la noción de rutas internas y externas. Rutas internas son aquellas que se originaron dentro de un sistema autónomo (AS) EIGRP. Por lo tanto, una red conectada en forma directa y configurada para ejecutar EIGRP se considera una ruta interna y se propaga junto con esta información a través del AS EIGRP. Las rutas externas son aquéllas que han sido detectadas por otro protocolo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o residen en la tabla de </w:t>
      </w:r>
      <w:proofErr w:type="spellStart"/>
      <w:r w:rsidRPr="00A83869">
        <w:rPr>
          <w:rFonts w:ascii="Arial" w:hAnsi="Arial" w:cs="Arial"/>
          <w:color w:val="000000"/>
          <w:sz w:val="22"/>
          <w:szCs w:val="22"/>
          <w:shd w:val="clear" w:color="auto" w:fill="FFFFFF"/>
          <w:lang w:val="es-US"/>
        </w:rPr>
        <w:t>routing</w:t>
      </w:r>
      <w:proofErr w:type="spellEnd"/>
      <w:r w:rsidRPr="00A83869">
        <w:rPr>
          <w:rFonts w:ascii="Arial" w:hAnsi="Arial" w:cs="Arial"/>
          <w:color w:val="000000"/>
          <w:sz w:val="22"/>
          <w:szCs w:val="22"/>
          <w:shd w:val="clear" w:color="auto" w:fill="FFFFFF"/>
          <w:lang w:val="es-US"/>
        </w:rPr>
        <w:t xml:space="preserve"> como rutas estáticas. Estas rutas son etiquetadas individualmente con la identidad de su origen.</w:t>
      </w:r>
    </w:p>
    <w:p w14:paraId="5536BE07"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r w:rsidRPr="00A83869">
        <w:rPr>
          <w:rFonts w:ascii="Arial" w:hAnsi="Arial" w:cs="Arial"/>
          <w:color w:val="000000"/>
          <w:sz w:val="22"/>
          <w:szCs w:val="22"/>
          <w:shd w:val="clear" w:color="auto" w:fill="FFFFFF"/>
          <w:lang w:val="es-US"/>
        </w:rPr>
        <w:t>Las rutas externas se etiquetan con esta información:</w:t>
      </w:r>
    </w:p>
    <w:p w14:paraId="3024EB2F"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 xml:space="preserve">El ID del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EIGRP que ha redistribuido la ruta.</w:t>
      </w:r>
    </w:p>
    <w:p w14:paraId="135F3F58"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El número de AS en el que reside el destino.</w:t>
      </w:r>
    </w:p>
    <w:p w14:paraId="480DE192"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Un indicador de administrador configurable.</w:t>
      </w:r>
    </w:p>
    <w:p w14:paraId="57936645"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ID de protocolo del protocolo externo.</w:t>
      </w:r>
    </w:p>
    <w:p w14:paraId="4CC742CD" w14:textId="77777777" w:rsidR="00713A5D" w:rsidRPr="00A83869" w:rsidRDefault="00713A5D" w:rsidP="00713A5D">
      <w:pPr>
        <w:pStyle w:val="NormalWeb"/>
        <w:numPr>
          <w:ilvl w:val="0"/>
          <w:numId w:val="7"/>
        </w:numPr>
        <w:spacing w:before="0" w:beforeAutospacing="0" w:after="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t>La métrica del protocolo externo.</w:t>
      </w:r>
    </w:p>
    <w:p w14:paraId="135A953B" w14:textId="77777777" w:rsidR="00713A5D" w:rsidRPr="00A83869" w:rsidRDefault="00713A5D" w:rsidP="00713A5D">
      <w:pPr>
        <w:pStyle w:val="NormalWeb"/>
        <w:numPr>
          <w:ilvl w:val="0"/>
          <w:numId w:val="7"/>
        </w:numPr>
        <w:spacing w:before="0" w:beforeAutospacing="0" w:after="200" w:afterAutospacing="0" w:line="360" w:lineRule="auto"/>
        <w:jc w:val="both"/>
        <w:textAlignment w:val="baseline"/>
        <w:rPr>
          <w:rFonts w:ascii="Arial" w:hAnsi="Arial" w:cs="Arial"/>
          <w:color w:val="000000"/>
          <w:sz w:val="22"/>
          <w:szCs w:val="22"/>
          <w:lang w:val="es-US"/>
        </w:rPr>
      </w:pPr>
      <w:r w:rsidRPr="00A83869">
        <w:rPr>
          <w:rFonts w:ascii="Arial" w:hAnsi="Arial" w:cs="Arial"/>
          <w:color w:val="000000"/>
          <w:sz w:val="22"/>
          <w:szCs w:val="22"/>
          <w:shd w:val="clear" w:color="auto" w:fill="FFFFFF"/>
          <w:lang w:val="es-US"/>
        </w:rPr>
        <w:lastRenderedPageBreak/>
        <w:t>Indicadores de bit para ruteo predeterminado.</w:t>
      </w:r>
    </w:p>
    <w:p w14:paraId="151BBB59" w14:textId="77777777" w:rsidR="00713A5D" w:rsidRPr="00A83869" w:rsidRDefault="00713A5D" w:rsidP="00713A5D">
      <w:pPr>
        <w:pStyle w:val="NormalWeb"/>
        <w:spacing w:before="0" w:beforeAutospacing="0" w:after="200" w:afterAutospacing="0" w:line="360" w:lineRule="auto"/>
        <w:jc w:val="both"/>
        <w:rPr>
          <w:rFonts w:ascii="Arial" w:hAnsi="Arial" w:cs="Arial"/>
          <w:lang w:val="es-US"/>
        </w:rPr>
      </w:pPr>
      <w:proofErr w:type="spellStart"/>
      <w:r w:rsidRPr="00A83869">
        <w:rPr>
          <w:rFonts w:ascii="Arial" w:hAnsi="Arial" w:cs="Arial"/>
          <w:color w:val="000000"/>
          <w:sz w:val="22"/>
          <w:szCs w:val="22"/>
          <w:shd w:val="clear" w:color="auto" w:fill="FFFFFF"/>
          <w:lang w:val="es-US"/>
        </w:rPr>
        <w:t>Compatibility</w:t>
      </w:r>
      <w:proofErr w:type="spellEnd"/>
      <w:r w:rsidRPr="00A83869">
        <w:rPr>
          <w:rFonts w:ascii="Arial" w:hAnsi="Arial" w:cs="Arial"/>
          <w:color w:val="000000"/>
          <w:sz w:val="22"/>
          <w:szCs w:val="22"/>
          <w:shd w:val="clear" w:color="auto" w:fill="FFFFFF"/>
          <w:lang w:val="es-US"/>
        </w:rPr>
        <w:t xml:space="preserve"> </w:t>
      </w:r>
      <w:proofErr w:type="spellStart"/>
      <w:r w:rsidRPr="00A83869">
        <w:rPr>
          <w:rFonts w:ascii="Arial" w:hAnsi="Arial" w:cs="Arial"/>
          <w:color w:val="000000"/>
          <w:sz w:val="22"/>
          <w:szCs w:val="22"/>
          <w:shd w:val="clear" w:color="auto" w:fill="FFFFFF"/>
          <w:lang w:val="es-US"/>
        </w:rPr>
        <w:t>Mode</w:t>
      </w:r>
      <w:proofErr w:type="spellEnd"/>
      <w:r w:rsidRPr="00A83869">
        <w:rPr>
          <w:rFonts w:ascii="Arial" w:hAnsi="Arial" w:cs="Arial"/>
          <w:color w:val="000000"/>
          <w:sz w:val="22"/>
          <w:szCs w:val="22"/>
          <w:shd w:val="clear" w:color="auto" w:fill="FFFFFF"/>
          <w:lang w:val="es-US"/>
        </w:rPr>
        <w:t xml:space="preserve"> (Modo Compatibilidad)</w:t>
      </w:r>
    </w:p>
    <w:p w14:paraId="29A3985E" w14:textId="12BF4BD8" w:rsidR="00713A5D" w:rsidRDefault="00713A5D"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EIGRP es compatible con los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IGRP y puede interoperar con ellos. Se trata de un punto importante, ya que de esta manera los usuarios pueden sacar provecho de ambos protocolos. Las funciones de compatibilidad no requieren que los usuarios tengan un día de indicación para activar EIGRP. EIGRP se puede habilitar cuidadosamente en lugares estratégicos sin la interrupción en el rendimiento de IGRP.</w:t>
      </w:r>
    </w:p>
    <w:p w14:paraId="7B5B724D" w14:textId="77777777" w:rsidR="004E24B3" w:rsidRPr="004E24B3" w:rsidRDefault="004E24B3" w:rsidP="004E24B3">
      <w:pPr>
        <w:pStyle w:val="NormalWeb"/>
        <w:spacing w:before="0" w:beforeAutospacing="0" w:after="200" w:afterAutospacing="0"/>
        <w:jc w:val="both"/>
        <w:rPr>
          <w:lang w:val="es-SV"/>
        </w:rPr>
      </w:pPr>
      <w:r w:rsidRPr="004E24B3">
        <w:rPr>
          <w:rFonts w:ascii="Arial" w:hAnsi="Arial" w:cs="Arial"/>
          <w:b/>
          <w:bCs/>
          <w:color w:val="000000"/>
          <w:sz w:val="22"/>
          <w:szCs w:val="22"/>
          <w:lang w:val="es-SV"/>
        </w:rPr>
        <w:t>Protocolo BGP</w:t>
      </w:r>
    </w:p>
    <w:p w14:paraId="7E3CE7E2" w14:textId="77777777" w:rsidR="004E24B3" w:rsidRPr="004E24B3" w:rsidRDefault="004E24B3" w:rsidP="004E24B3">
      <w:pPr>
        <w:pStyle w:val="NormalWeb"/>
        <w:spacing w:before="240" w:beforeAutospacing="0" w:after="240" w:afterAutospacing="0"/>
        <w:jc w:val="both"/>
        <w:rPr>
          <w:lang w:val="es-SV"/>
        </w:rPr>
      </w:pPr>
      <w:r w:rsidRPr="004E24B3">
        <w:rPr>
          <w:rFonts w:ascii="Arial" w:hAnsi="Arial" w:cs="Arial"/>
          <w:color w:val="000000"/>
          <w:sz w:val="22"/>
          <w:szCs w:val="22"/>
          <w:lang w:val="es-SV"/>
        </w:rPr>
        <w:t>El Protocolo de Puerta de Enlace Fronteriza (BGP) es un protocolo de enrutamiento que permite que Internet intercambie información de enrutamiento entre diferentes sistemas autónomos (AS). Básicamente, BGP ayuda a que Internet funcione al determinar las mejores rutas para que los datos viajen entre diferentes redes. </w:t>
      </w:r>
    </w:p>
    <w:p w14:paraId="0198C94F" w14:textId="77777777" w:rsidR="004E24B3" w:rsidRDefault="004E24B3" w:rsidP="004E24B3">
      <w:pPr>
        <w:pStyle w:val="NormalWeb"/>
        <w:spacing w:before="240" w:beforeAutospacing="0" w:after="240" w:afterAutospacing="0"/>
        <w:jc w:val="both"/>
      </w:pPr>
      <w:proofErr w:type="spellStart"/>
      <w:r>
        <w:rPr>
          <w:rFonts w:ascii="Arial" w:hAnsi="Arial" w:cs="Arial"/>
          <w:color w:val="000000"/>
          <w:sz w:val="22"/>
          <w:szCs w:val="22"/>
        </w:rPr>
        <w:t>Conceptos</w:t>
      </w:r>
      <w:proofErr w:type="spellEnd"/>
      <w:r>
        <w:rPr>
          <w:rFonts w:ascii="Arial" w:hAnsi="Arial" w:cs="Arial"/>
          <w:color w:val="000000"/>
          <w:sz w:val="22"/>
          <w:szCs w:val="22"/>
        </w:rPr>
        <w:t xml:space="preserve"> clave:</w:t>
      </w:r>
    </w:p>
    <w:p w14:paraId="5D6F8715" w14:textId="77777777" w:rsidR="004E24B3" w:rsidRPr="004E24B3" w:rsidRDefault="004E24B3" w:rsidP="004E24B3">
      <w:pPr>
        <w:pStyle w:val="NormalWeb"/>
        <w:numPr>
          <w:ilvl w:val="0"/>
          <w:numId w:val="39"/>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Sistemas Autónomos (AS): Grupos de redes gestionadas por una sola entidad administrativa. </w:t>
      </w:r>
    </w:p>
    <w:p w14:paraId="1A9E10FE" w14:textId="77777777" w:rsidR="004E24B3" w:rsidRPr="004E24B3" w:rsidRDefault="004E24B3" w:rsidP="004E24B3">
      <w:pPr>
        <w:pStyle w:val="NormalWeb"/>
        <w:numPr>
          <w:ilvl w:val="0"/>
          <w:numId w:val="4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Enrutamiento: El proceso de determinar la mejor ruta para que los paquetes de datos viajen a través de una red. </w:t>
      </w:r>
    </w:p>
    <w:p w14:paraId="3CFE8F7B" w14:textId="77777777" w:rsidR="004E24B3" w:rsidRPr="004E24B3" w:rsidRDefault="004E24B3" w:rsidP="004E24B3">
      <w:pPr>
        <w:pStyle w:val="NormalWeb"/>
        <w:numPr>
          <w:ilvl w:val="0"/>
          <w:numId w:val="41"/>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Intercambio de información de enrutamiento: BGP permite a los enrutadores intercambiar información sobre cómo llegar a diferentes destinos. </w:t>
      </w:r>
    </w:p>
    <w:p w14:paraId="0CD325CC" w14:textId="77777777" w:rsidR="004E24B3" w:rsidRPr="004E24B3" w:rsidRDefault="004E24B3" w:rsidP="004E24B3">
      <w:pPr>
        <w:pStyle w:val="NormalWeb"/>
        <w:numPr>
          <w:ilvl w:val="0"/>
          <w:numId w:val="42"/>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Puerta de enlace exterior (EGP): BGP se considera un protocolo EGP porque se utiliza para intercambiar información de enrutamiento entre diferentes AS. </w:t>
      </w:r>
    </w:p>
    <w:p w14:paraId="1B5DBADC" w14:textId="77777777" w:rsidR="004E24B3" w:rsidRPr="004E24B3" w:rsidRDefault="004E24B3" w:rsidP="004E24B3">
      <w:pPr>
        <w:pStyle w:val="NormalWeb"/>
        <w:numPr>
          <w:ilvl w:val="0"/>
          <w:numId w:val="43"/>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Escalabilidad: BGP está diseñado para ser escalable y manejar grandes cantidades de tráfico en Internet. </w:t>
      </w:r>
    </w:p>
    <w:p w14:paraId="75D642CA" w14:textId="77777777" w:rsidR="004E24B3" w:rsidRPr="004E24B3" w:rsidRDefault="004E24B3" w:rsidP="004E24B3">
      <w:pPr>
        <w:pStyle w:val="NormalWeb"/>
        <w:numPr>
          <w:ilvl w:val="0"/>
          <w:numId w:val="44"/>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Políticas de enrutamiento: BGP permite a los administradores de red definir políticas de enrutamiento para controlar cómo el tráfico se enruta a través de sus redes. </w:t>
      </w:r>
    </w:p>
    <w:p w14:paraId="37CD3A6A" w14:textId="77777777" w:rsidR="004E24B3" w:rsidRDefault="004E24B3" w:rsidP="004E24B3">
      <w:pPr>
        <w:pStyle w:val="NormalWeb"/>
        <w:spacing w:before="240" w:beforeAutospacing="0" w:after="240" w:afterAutospacing="0"/>
        <w:jc w:val="both"/>
      </w:pPr>
      <w:proofErr w:type="spellStart"/>
      <w:r>
        <w:rPr>
          <w:rFonts w:ascii="Arial" w:hAnsi="Arial" w:cs="Arial"/>
          <w:color w:val="000000"/>
          <w:sz w:val="22"/>
          <w:szCs w:val="22"/>
        </w:rPr>
        <w:t>Funcionamiento</w:t>
      </w:r>
      <w:proofErr w:type="spellEnd"/>
      <w:r>
        <w:rPr>
          <w:rFonts w:ascii="Arial" w:hAnsi="Arial" w:cs="Arial"/>
          <w:color w:val="000000"/>
          <w:sz w:val="22"/>
          <w:szCs w:val="22"/>
        </w:rPr>
        <w:t>:</w:t>
      </w:r>
    </w:p>
    <w:p w14:paraId="5746D83C" w14:textId="77777777" w:rsidR="004E24B3" w:rsidRPr="004E24B3" w:rsidRDefault="004E24B3" w:rsidP="004E24B3">
      <w:pPr>
        <w:pStyle w:val="NormalWeb"/>
        <w:numPr>
          <w:ilvl w:val="0"/>
          <w:numId w:val="45"/>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Los enrutadores que utilizan BGP intercambia información de enrutamiento entre sí, compartiendo datos sobre qué redes son alcanzables y cómo llegar a ellas. </w:t>
      </w:r>
    </w:p>
    <w:p w14:paraId="53E26CEF" w14:textId="77777777" w:rsidR="004E24B3" w:rsidRPr="004E24B3" w:rsidRDefault="004E24B3" w:rsidP="004E24B3">
      <w:pPr>
        <w:pStyle w:val="NormalWeb"/>
        <w:numPr>
          <w:ilvl w:val="0"/>
          <w:numId w:val="46"/>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BGP utiliza atributos de ruta para determinar las mejores rutas, considerando factores como la distancia, el coste y las políticas de red. </w:t>
      </w:r>
    </w:p>
    <w:p w14:paraId="3079DF52" w14:textId="77777777" w:rsidR="004E24B3" w:rsidRPr="004E24B3" w:rsidRDefault="004E24B3" w:rsidP="004E24B3">
      <w:pPr>
        <w:pStyle w:val="NormalWeb"/>
        <w:numPr>
          <w:ilvl w:val="0"/>
          <w:numId w:val="47"/>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BGP permite a los enrutadores construir una tabla de enrutamiento completa que incluye la información de enrutamiento necesaria para llegar a cualquier destino en Internet. </w:t>
      </w:r>
    </w:p>
    <w:p w14:paraId="4E79261A" w14:textId="77777777" w:rsidR="004E24B3" w:rsidRPr="004E24B3" w:rsidRDefault="004E24B3" w:rsidP="004E24B3">
      <w:pPr>
        <w:pStyle w:val="NormalWeb"/>
        <w:numPr>
          <w:ilvl w:val="0"/>
          <w:numId w:val="48"/>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BGP también proporciona mecanismos para manejar situaciones de cambio y fallas en la red, asegurando una comunicación continua. </w:t>
      </w:r>
    </w:p>
    <w:p w14:paraId="18B7A111" w14:textId="77777777" w:rsidR="004E24B3" w:rsidRPr="004E24B3" w:rsidRDefault="004E24B3" w:rsidP="004E24B3">
      <w:pPr>
        <w:pStyle w:val="NormalWeb"/>
        <w:spacing w:before="240" w:beforeAutospacing="0" w:after="240" w:afterAutospacing="0"/>
        <w:jc w:val="both"/>
        <w:rPr>
          <w:lang w:val="es-SV"/>
        </w:rPr>
      </w:pPr>
      <w:r w:rsidRPr="004E24B3">
        <w:rPr>
          <w:rFonts w:ascii="Arial" w:hAnsi="Arial" w:cs="Arial"/>
          <w:color w:val="000000"/>
          <w:sz w:val="22"/>
          <w:szCs w:val="22"/>
          <w:lang w:val="es-SV"/>
        </w:rPr>
        <w:t>En resumen: BGP es el protocolo fundamental que permite a Internet funcionar al permitir el intercambio de información de enrutamiento entre diferentes redes y sistemas autónomos. </w:t>
      </w:r>
    </w:p>
    <w:p w14:paraId="57AAD90C" w14:textId="77777777" w:rsidR="004E24B3" w:rsidRDefault="004E24B3" w:rsidP="004E24B3">
      <w:pPr>
        <w:pStyle w:val="NormalWeb"/>
        <w:spacing w:before="240" w:beforeAutospacing="0" w:after="240" w:afterAutospacing="0"/>
        <w:jc w:val="both"/>
      </w:pPr>
      <w:proofErr w:type="spellStart"/>
      <w:r>
        <w:rPr>
          <w:rFonts w:ascii="Arial" w:hAnsi="Arial" w:cs="Arial"/>
          <w:color w:val="000000"/>
          <w:sz w:val="22"/>
          <w:szCs w:val="22"/>
        </w:rPr>
        <w:t>Beneficios</w:t>
      </w:r>
      <w:proofErr w:type="spellEnd"/>
      <w:r>
        <w:rPr>
          <w:rFonts w:ascii="Arial" w:hAnsi="Arial" w:cs="Arial"/>
          <w:color w:val="000000"/>
          <w:sz w:val="22"/>
          <w:szCs w:val="22"/>
        </w:rPr>
        <w:t xml:space="preserve"> de BGP:</w:t>
      </w:r>
    </w:p>
    <w:p w14:paraId="50559353" w14:textId="77777777" w:rsidR="004E24B3" w:rsidRPr="004E24B3" w:rsidRDefault="004E24B3" w:rsidP="004E24B3">
      <w:pPr>
        <w:pStyle w:val="NormalWeb"/>
        <w:numPr>
          <w:ilvl w:val="0"/>
          <w:numId w:val="49"/>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Escalabilidad: Puede manejar grandes cantidades de tráfico en Internet. </w:t>
      </w:r>
    </w:p>
    <w:p w14:paraId="7E01BB8E" w14:textId="77777777" w:rsidR="004E24B3" w:rsidRPr="004E24B3" w:rsidRDefault="004E24B3" w:rsidP="004E24B3">
      <w:pPr>
        <w:pStyle w:val="NormalWeb"/>
        <w:numPr>
          <w:ilvl w:val="0"/>
          <w:numId w:val="49"/>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Flexibilidad: Permite a los administradores de red definir políticas de enrutamiento personalizadas. </w:t>
      </w:r>
    </w:p>
    <w:p w14:paraId="23851FB6" w14:textId="77777777" w:rsidR="004E24B3" w:rsidRPr="004E24B3" w:rsidRDefault="004E24B3" w:rsidP="004E24B3">
      <w:pPr>
        <w:pStyle w:val="NormalWeb"/>
        <w:numPr>
          <w:ilvl w:val="0"/>
          <w:numId w:val="49"/>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Robustez: Incluye mecanismos para manejar fallas y cambios en la red. </w:t>
      </w:r>
    </w:p>
    <w:p w14:paraId="451E5CF6" w14:textId="77777777" w:rsidR="004E24B3" w:rsidRPr="004E24B3" w:rsidRDefault="004E24B3" w:rsidP="004E24B3">
      <w:pPr>
        <w:pStyle w:val="NormalWeb"/>
        <w:numPr>
          <w:ilvl w:val="0"/>
          <w:numId w:val="49"/>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lastRenderedPageBreak/>
        <w:t>Eficiencia: Permite un enrutamiento eficiente al determinar las mejores rutas para el tráfico. </w:t>
      </w:r>
    </w:p>
    <w:p w14:paraId="38E12D06" w14:textId="77777777" w:rsidR="004E24B3" w:rsidRPr="004E24B3" w:rsidRDefault="004E24B3" w:rsidP="004E24B3">
      <w:pPr>
        <w:pStyle w:val="NormalWeb"/>
        <w:spacing w:before="0" w:beforeAutospacing="0" w:after="200" w:afterAutospacing="0"/>
        <w:jc w:val="both"/>
        <w:rPr>
          <w:lang w:val="es-SV"/>
        </w:rPr>
      </w:pPr>
      <w:r w:rsidRPr="004E24B3">
        <w:rPr>
          <w:rFonts w:ascii="Arial" w:hAnsi="Arial" w:cs="Arial"/>
          <w:b/>
          <w:bCs/>
          <w:color w:val="000000"/>
          <w:sz w:val="22"/>
          <w:szCs w:val="22"/>
          <w:lang w:val="es-SV"/>
        </w:rPr>
        <w:t>Aplicaciones de los protocolos de enrutamiento</w:t>
      </w:r>
    </w:p>
    <w:p w14:paraId="318908FC" w14:textId="77777777" w:rsidR="004E24B3" w:rsidRPr="004E24B3" w:rsidRDefault="004E24B3" w:rsidP="004E24B3">
      <w:pPr>
        <w:pStyle w:val="NormalWeb"/>
        <w:spacing w:before="240" w:beforeAutospacing="0" w:after="240" w:afterAutospacing="0"/>
        <w:jc w:val="both"/>
        <w:rPr>
          <w:lang w:val="es-SV"/>
        </w:rPr>
      </w:pPr>
      <w:r w:rsidRPr="004E24B3">
        <w:rPr>
          <w:rFonts w:ascii="Arial" w:hAnsi="Arial" w:cs="Arial"/>
          <w:color w:val="000000"/>
          <w:sz w:val="22"/>
          <w:szCs w:val="22"/>
          <w:lang w:val="es-SV"/>
        </w:rPr>
        <w:t>Los protocolos de enrutamiento se aplican en diversos contextos para garantizar la eficiente transmisión de datos a través de redes, desde redes empresariales hasta la internet global. Estos protocolos determinan la mejor ruta para que los paquetes de datos lleguen a su destino. </w:t>
      </w:r>
    </w:p>
    <w:p w14:paraId="712A8229" w14:textId="77777777" w:rsidR="004E24B3" w:rsidRPr="004E24B3" w:rsidRDefault="004E24B3" w:rsidP="004E24B3">
      <w:pPr>
        <w:pStyle w:val="NormalWeb"/>
        <w:spacing w:before="240" w:beforeAutospacing="0" w:after="240" w:afterAutospacing="0"/>
        <w:jc w:val="both"/>
        <w:rPr>
          <w:lang w:val="es-SV"/>
        </w:rPr>
      </w:pPr>
      <w:r w:rsidRPr="004E24B3">
        <w:rPr>
          <w:rFonts w:ascii="Arial" w:hAnsi="Arial" w:cs="Arial"/>
          <w:color w:val="000000"/>
          <w:sz w:val="22"/>
          <w:szCs w:val="22"/>
          <w:lang w:val="es-SV"/>
        </w:rPr>
        <w:t>Aplicaciones principales de los protocolos de enrutamiento:</w:t>
      </w:r>
    </w:p>
    <w:p w14:paraId="06D05E34" w14:textId="77777777" w:rsidR="004E24B3" w:rsidRPr="004E24B3" w:rsidRDefault="004E24B3" w:rsidP="004E24B3">
      <w:pPr>
        <w:pStyle w:val="NormalWeb"/>
        <w:numPr>
          <w:ilvl w:val="0"/>
          <w:numId w:val="5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Redes empresariales: Facultan la conectividad entre diferentes departamentos y ubicaciones de una empresa. </w:t>
      </w:r>
    </w:p>
    <w:p w14:paraId="02BA9563" w14:textId="77777777" w:rsidR="004E24B3" w:rsidRPr="004E24B3" w:rsidRDefault="004E24B3" w:rsidP="004E24B3">
      <w:pPr>
        <w:pStyle w:val="NormalWeb"/>
        <w:numPr>
          <w:ilvl w:val="0"/>
          <w:numId w:val="5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Proveedores de servicios de Internet (ISP): Gestionan el tráfico de datos entre millones de usuarios y destinos. </w:t>
      </w:r>
    </w:p>
    <w:p w14:paraId="4B0195AF" w14:textId="77777777" w:rsidR="004E24B3" w:rsidRPr="004E24B3" w:rsidRDefault="004E24B3" w:rsidP="004E24B3">
      <w:pPr>
        <w:pStyle w:val="NormalWeb"/>
        <w:numPr>
          <w:ilvl w:val="0"/>
          <w:numId w:val="5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Redes domésticas: Facilitan la comunicación entre dispositivos conectados en el hogar. </w:t>
      </w:r>
    </w:p>
    <w:p w14:paraId="16D8468D" w14:textId="77777777" w:rsidR="004E24B3" w:rsidRPr="004E24B3" w:rsidRDefault="004E24B3" w:rsidP="004E24B3">
      <w:pPr>
        <w:pStyle w:val="NormalWeb"/>
        <w:numPr>
          <w:ilvl w:val="0"/>
          <w:numId w:val="5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Internet global: Son la base para que los datos viajen a través de la red y lleguen al destino correcto. </w:t>
      </w:r>
    </w:p>
    <w:p w14:paraId="02174FE4" w14:textId="77777777" w:rsidR="004E24B3" w:rsidRPr="004E24B3" w:rsidRDefault="004E24B3" w:rsidP="004E24B3">
      <w:pPr>
        <w:pStyle w:val="NormalWeb"/>
        <w:numPr>
          <w:ilvl w:val="0"/>
          <w:numId w:val="50"/>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Redes privadas virtuales (VPN): Permiten crear conexiones seguras y encriptadas entre redes remotas. </w:t>
      </w:r>
    </w:p>
    <w:p w14:paraId="536087F0" w14:textId="77777777" w:rsidR="004E24B3" w:rsidRPr="004E24B3" w:rsidRDefault="004E24B3" w:rsidP="004E24B3">
      <w:pPr>
        <w:pStyle w:val="NormalWeb"/>
        <w:numPr>
          <w:ilvl w:val="0"/>
          <w:numId w:val="50"/>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Equilibradores de carga: Distribuyen el tráfico de red entre múltiples servidores para mejorar la disponibilidad y rendimiento. </w:t>
      </w:r>
    </w:p>
    <w:p w14:paraId="394BDF2D" w14:textId="77777777" w:rsidR="004E24B3" w:rsidRDefault="004E24B3" w:rsidP="004E24B3">
      <w:pPr>
        <w:pStyle w:val="NormalWeb"/>
        <w:spacing w:before="240" w:beforeAutospacing="0" w:after="240" w:afterAutospacing="0"/>
        <w:jc w:val="both"/>
      </w:pPr>
      <w:proofErr w:type="spellStart"/>
      <w:r>
        <w:rPr>
          <w:rFonts w:ascii="Arial" w:hAnsi="Arial" w:cs="Arial"/>
          <w:color w:val="000000"/>
          <w:sz w:val="22"/>
          <w:szCs w:val="22"/>
        </w:rPr>
        <w:t>Conceptos</w:t>
      </w:r>
      <w:proofErr w:type="spellEnd"/>
      <w:r>
        <w:rPr>
          <w:rFonts w:ascii="Arial" w:hAnsi="Arial" w:cs="Arial"/>
          <w:color w:val="000000"/>
          <w:sz w:val="22"/>
          <w:szCs w:val="22"/>
        </w:rPr>
        <w:t xml:space="preserve"> </w:t>
      </w:r>
      <w:proofErr w:type="spellStart"/>
      <w:r>
        <w:rPr>
          <w:rFonts w:ascii="Arial" w:hAnsi="Arial" w:cs="Arial"/>
          <w:color w:val="000000"/>
          <w:sz w:val="22"/>
          <w:szCs w:val="22"/>
        </w:rPr>
        <w:t>relacionados</w:t>
      </w:r>
      <w:proofErr w:type="spellEnd"/>
      <w:r>
        <w:rPr>
          <w:rFonts w:ascii="Arial" w:hAnsi="Arial" w:cs="Arial"/>
          <w:color w:val="000000"/>
          <w:sz w:val="22"/>
          <w:szCs w:val="22"/>
        </w:rPr>
        <w:t>:</w:t>
      </w:r>
    </w:p>
    <w:p w14:paraId="2EBD9BCA" w14:textId="77777777" w:rsidR="004E24B3" w:rsidRPr="004E24B3" w:rsidRDefault="004E24B3" w:rsidP="004E24B3">
      <w:pPr>
        <w:pStyle w:val="NormalWeb"/>
        <w:numPr>
          <w:ilvl w:val="0"/>
          <w:numId w:val="51"/>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Enrutamiento dinámico: El protocolo de enrutamiento ajusta automáticamente las rutas de red en función de las condiciones de la red. </w:t>
      </w:r>
    </w:p>
    <w:p w14:paraId="3B0E5113" w14:textId="77777777" w:rsidR="004E24B3" w:rsidRPr="004E24B3" w:rsidRDefault="004E24B3" w:rsidP="004E24B3">
      <w:pPr>
        <w:pStyle w:val="NormalWeb"/>
        <w:numPr>
          <w:ilvl w:val="0"/>
          <w:numId w:val="52"/>
        </w:numPr>
        <w:spacing w:before="0" w:beforeAutospacing="0" w:after="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Enrutamiento estático: El enrutamiento se configura manualmente y no se ajusta automáticamente. </w:t>
      </w:r>
    </w:p>
    <w:p w14:paraId="2F4924B0" w14:textId="77777777" w:rsidR="004E24B3" w:rsidRPr="004E24B3" w:rsidRDefault="004E24B3" w:rsidP="004E24B3">
      <w:pPr>
        <w:pStyle w:val="NormalWeb"/>
        <w:numPr>
          <w:ilvl w:val="0"/>
          <w:numId w:val="53"/>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Redistribución de protocolos de enrutamiento: Permite que diferentes protocolos de enrutamiento intercambien información y rutas. </w:t>
      </w:r>
    </w:p>
    <w:p w14:paraId="24114529" w14:textId="77777777" w:rsidR="004E24B3" w:rsidRPr="004E24B3" w:rsidRDefault="004E24B3" w:rsidP="004E24B3">
      <w:pPr>
        <w:pStyle w:val="NormalWeb"/>
        <w:numPr>
          <w:ilvl w:val="0"/>
          <w:numId w:val="54"/>
        </w:numPr>
        <w:spacing w:before="0" w:beforeAutospacing="0" w:after="240" w:afterAutospacing="0"/>
        <w:jc w:val="both"/>
        <w:textAlignment w:val="baseline"/>
        <w:rPr>
          <w:rFonts w:ascii="Arial" w:hAnsi="Arial" w:cs="Arial"/>
          <w:color w:val="000000"/>
          <w:sz w:val="22"/>
          <w:szCs w:val="22"/>
          <w:lang w:val="es-SV"/>
        </w:rPr>
      </w:pPr>
      <w:r w:rsidRPr="004E24B3">
        <w:rPr>
          <w:rFonts w:ascii="Arial" w:hAnsi="Arial" w:cs="Arial"/>
          <w:color w:val="000000"/>
          <w:sz w:val="22"/>
          <w:szCs w:val="22"/>
          <w:lang w:val="es-SV"/>
        </w:rPr>
        <w:t>Enrutamiento basado en aplicaciones: El enrutamiento se basa en las características de la aplicación para determinar la ruta.</w:t>
      </w:r>
    </w:p>
    <w:p w14:paraId="4142B84B" w14:textId="77777777" w:rsidR="00685FDA" w:rsidRPr="00685FDA" w:rsidRDefault="00685FDA" w:rsidP="00713A5D">
      <w:pPr>
        <w:pStyle w:val="NormalWeb"/>
        <w:spacing w:before="0" w:beforeAutospacing="0" w:after="200" w:afterAutospacing="0" w:line="360" w:lineRule="auto"/>
        <w:jc w:val="both"/>
        <w:rPr>
          <w:rFonts w:ascii="Arial" w:hAnsi="Arial" w:cs="Arial"/>
          <w:color w:val="000000"/>
          <w:sz w:val="22"/>
          <w:szCs w:val="22"/>
          <w:shd w:val="clear" w:color="auto" w:fill="FFFFFF"/>
          <w:lang w:val="es-SV"/>
        </w:rPr>
      </w:pPr>
    </w:p>
    <w:p w14:paraId="1AB65CDB" w14:textId="77777777" w:rsidR="004E24B3" w:rsidRDefault="004E24B3">
      <w:pPr>
        <w:rPr>
          <w:rFonts w:eastAsia="Times New Roman"/>
          <w:b/>
          <w:bCs/>
          <w:color w:val="000000"/>
          <w:shd w:val="clear" w:color="auto" w:fill="FFFFFF"/>
          <w:lang w:val="en-US"/>
        </w:rPr>
      </w:pPr>
      <w:r>
        <w:rPr>
          <w:b/>
          <w:bCs/>
          <w:color w:val="000000"/>
          <w:shd w:val="clear" w:color="auto" w:fill="FFFFFF"/>
        </w:rPr>
        <w:br w:type="page"/>
      </w:r>
    </w:p>
    <w:p w14:paraId="7579788B" w14:textId="013CF602" w:rsidR="0069409D" w:rsidRPr="0069409D" w:rsidRDefault="0069409D" w:rsidP="00C443A2">
      <w:pPr>
        <w:pStyle w:val="NormalWeb"/>
        <w:spacing w:before="0" w:beforeAutospacing="0" w:after="200" w:line="360" w:lineRule="auto"/>
        <w:jc w:val="both"/>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lastRenderedPageBreak/>
        <w:t>Análisis</w:t>
      </w:r>
      <w:proofErr w:type="spellEnd"/>
      <w:r w:rsidRPr="0069409D">
        <w:rPr>
          <w:rFonts w:ascii="Arial" w:hAnsi="Arial" w:cs="Arial"/>
          <w:b/>
          <w:bCs/>
          <w:color w:val="000000"/>
          <w:sz w:val="22"/>
          <w:szCs w:val="22"/>
          <w:shd w:val="clear" w:color="auto" w:fill="FFFFFF"/>
        </w:rPr>
        <w:t xml:space="preserve"> </w:t>
      </w:r>
      <w:proofErr w:type="spellStart"/>
      <w:r w:rsidRPr="0069409D">
        <w:rPr>
          <w:rFonts w:ascii="Arial" w:hAnsi="Arial" w:cs="Arial"/>
          <w:b/>
          <w:bCs/>
          <w:color w:val="000000"/>
          <w:sz w:val="22"/>
          <w:szCs w:val="22"/>
          <w:shd w:val="clear" w:color="auto" w:fill="FFFFFF"/>
        </w:rPr>
        <w:t>Comparativo</w:t>
      </w:r>
      <w:proofErr w:type="spellEnd"/>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69409D" w:rsidRPr="0069409D" w14:paraId="4B608D8F"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1272C4"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9B63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proofErr w:type="spellStart"/>
            <w:r w:rsidRPr="0069409D">
              <w:rPr>
                <w:rFonts w:ascii="Arial" w:hAnsi="Arial" w:cs="Arial"/>
                <w:b/>
                <w:bCs/>
                <w:color w:val="000000"/>
                <w:sz w:val="22"/>
                <w:szCs w:val="22"/>
                <w:shd w:val="clear" w:color="auto" w:fill="FFFFFF"/>
              </w:rPr>
              <w:t>Ventajas</w:t>
            </w:r>
            <w:proofErr w:type="spellEnd"/>
          </w:p>
        </w:tc>
      </w:tr>
      <w:tr w:rsidR="0069409D" w:rsidRPr="0069409D" w14:paraId="6CB5BA99"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393AB"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E4F67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RIP es ideal para redes pequeñas: es fácil de entender y configurar.</w:t>
            </w:r>
          </w:p>
          <w:p w14:paraId="1FD009E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Está garantizado que el enrutamiento RIP es compatible con casi todos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B1982A5"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RIP no requiere una actualización cada vez que la topología de la red cambia.</w:t>
            </w:r>
          </w:p>
        </w:tc>
      </w:tr>
      <w:tr w:rsidR="0069409D" w:rsidRPr="0069409D" w14:paraId="4B100F84"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6470"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DE30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El protocolo de enrutamiento OSPF tiene un conocimiento completo de la topología de la red, lo que permite a los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 xml:space="preserve"> calcular las rutas en función de las solicitudes entrantes.</w:t>
            </w:r>
          </w:p>
          <w:p w14:paraId="2E0C0C57"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protocolo OSPF no tiene limitaciones en el número de saltos, a diferencia del protocolo RIP que sólo tiene 15 saltos como máximo. Por tanto, el OSPF converge más rápido que el RIP y tiene un mejor equilibrio de carga.</w:t>
            </w:r>
          </w:p>
          <w:p w14:paraId="1F423C4D"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OSPF realiza la multidifusión de las actualizaciones de estado de enlace y envía las actualizaciones sólo cuando hay un cambio en la red.</w:t>
            </w:r>
          </w:p>
        </w:tc>
      </w:tr>
      <w:tr w:rsidR="0069409D" w:rsidRPr="0069409D" w14:paraId="29AA53E5"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027F9"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04F"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 xml:space="preserve">DUAL es una de las características principales de EIGRP. DUAL distribuye la computación de </w:t>
            </w:r>
            <w:proofErr w:type="spellStart"/>
            <w:r w:rsidRPr="0069409D">
              <w:rPr>
                <w:rFonts w:ascii="Arial" w:hAnsi="Arial" w:cs="Arial"/>
                <w:color w:val="000000"/>
                <w:sz w:val="22"/>
                <w:szCs w:val="22"/>
                <w:shd w:val="clear" w:color="auto" w:fill="FFFFFF"/>
                <w:lang w:val="es-US"/>
              </w:rPr>
              <w:t>routing</w:t>
            </w:r>
            <w:proofErr w:type="spellEnd"/>
            <w:r w:rsidRPr="0069409D">
              <w:rPr>
                <w:rFonts w:ascii="Arial" w:hAnsi="Arial" w:cs="Arial"/>
                <w:color w:val="000000"/>
                <w:sz w:val="22"/>
                <w:szCs w:val="22"/>
                <w:shd w:val="clear" w:color="auto" w:fill="FFFFFF"/>
                <w:lang w:val="es-US"/>
              </w:rPr>
              <w:t xml:space="preserve"> entre varios </w:t>
            </w:r>
            <w:proofErr w:type="spellStart"/>
            <w:r w:rsidRPr="0069409D">
              <w:rPr>
                <w:rFonts w:ascii="Arial" w:hAnsi="Arial" w:cs="Arial"/>
                <w:color w:val="000000"/>
                <w:sz w:val="22"/>
                <w:szCs w:val="22"/>
                <w:shd w:val="clear" w:color="auto" w:fill="FFFFFF"/>
                <w:lang w:val="es-US"/>
              </w:rPr>
              <w:t>routers</w:t>
            </w:r>
            <w:proofErr w:type="spellEnd"/>
            <w:r w:rsidRPr="0069409D">
              <w:rPr>
                <w:rFonts w:ascii="Arial" w:hAnsi="Arial" w:cs="Arial"/>
                <w:color w:val="000000"/>
                <w:sz w:val="22"/>
                <w:szCs w:val="22"/>
                <w:shd w:val="clear" w:color="auto" w:fill="FFFFFF"/>
                <w:lang w:val="es-US"/>
              </w:rPr>
              <w:t>.</w:t>
            </w:r>
          </w:p>
          <w:p w14:paraId="0DCDA34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El algoritmo DUAL se utiliza para asegurar una red libre de bucles. El FS es escogido sólo porque tiene una métrica menor. Esto proporciona una red libre de bucles.</w:t>
            </w:r>
          </w:p>
          <w:p w14:paraId="24FD6F7A"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EIGRP envía actualizaciones parciales y no periódicas. Esto significa que cuando hay un cambio se envía la actualización con únicamente la información que ha sido modificada.</w:t>
            </w:r>
          </w:p>
        </w:tc>
      </w:tr>
      <w:tr w:rsidR="0069409D" w:rsidRPr="0069409D" w14:paraId="4EF984AC" w14:textId="77777777" w:rsidTr="0069409D">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130FE"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rPr>
            </w:pPr>
            <w:r w:rsidRPr="0069409D">
              <w:rPr>
                <w:rFonts w:ascii="Arial" w:hAnsi="Arial" w:cs="Arial"/>
                <w:b/>
                <w:bCs/>
                <w:color w:val="000000"/>
                <w:sz w:val="22"/>
                <w:szCs w:val="22"/>
                <w:shd w:val="clear" w:color="auto" w:fill="FFFFFF"/>
              </w:rPr>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1279C"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es altamente escalable y admite redes a gran escala con miles de enrutadores y múltiples sistemas autónomos (AS).</w:t>
            </w:r>
          </w:p>
          <w:p w14:paraId="16797360"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lastRenderedPageBreak/>
              <w:t>BGP está diseñado específicamente para el enrutamiento entre sistemas autónomos (AS), lo que permite la comunicación y el enrutamiento entre diferentes redes y dominios en Internet.</w:t>
            </w:r>
          </w:p>
          <w:p w14:paraId="4C4BEC56" w14:textId="77777777" w:rsidR="0069409D" w:rsidRPr="0069409D" w:rsidRDefault="0069409D" w:rsidP="00C443A2">
            <w:pPr>
              <w:pStyle w:val="NormalWeb"/>
              <w:spacing w:before="0" w:beforeAutospacing="0" w:line="360" w:lineRule="auto"/>
              <w:jc w:val="center"/>
              <w:rPr>
                <w:rFonts w:ascii="Arial" w:hAnsi="Arial" w:cs="Arial"/>
                <w:color w:val="000000"/>
                <w:sz w:val="22"/>
                <w:szCs w:val="22"/>
                <w:shd w:val="clear" w:color="auto" w:fill="FFFFFF"/>
                <w:lang w:val="es-US"/>
              </w:rPr>
            </w:pPr>
            <w:r w:rsidRPr="0069409D">
              <w:rPr>
                <w:rFonts w:ascii="Arial" w:hAnsi="Arial" w:cs="Arial"/>
                <w:color w:val="000000"/>
                <w:sz w:val="22"/>
                <w:szCs w:val="22"/>
                <w:shd w:val="clear" w:color="auto" w:fill="FFFFFF"/>
                <w:lang w:val="es-US"/>
              </w:rPr>
              <w:t>BGP admite las familias de direcciones IPv4 e IPv6, lo que permite el enrutamiento en redes que utilizan cualquiera de las dos versiones de IP. Los enrutadores BGP pueden intercambiar información de enrutamiento para redes IPv4 e IPv6 simultáneamente, lo que facilita la transición a IPv6.</w:t>
            </w:r>
          </w:p>
          <w:p w14:paraId="17B67D81" w14:textId="77777777" w:rsidR="0069409D" w:rsidRPr="0069409D" w:rsidRDefault="0069409D" w:rsidP="00C443A2">
            <w:pPr>
              <w:pStyle w:val="NormalWeb"/>
              <w:spacing w:before="0" w:beforeAutospacing="0" w:after="200" w:line="360" w:lineRule="auto"/>
              <w:jc w:val="center"/>
              <w:rPr>
                <w:rFonts w:ascii="Arial" w:hAnsi="Arial" w:cs="Arial"/>
                <w:color w:val="000000"/>
                <w:sz w:val="22"/>
                <w:szCs w:val="22"/>
                <w:shd w:val="clear" w:color="auto" w:fill="FFFFFF"/>
                <w:lang w:val="es-US"/>
              </w:rPr>
            </w:pPr>
          </w:p>
        </w:tc>
      </w:tr>
    </w:tbl>
    <w:p w14:paraId="1505AA4D" w14:textId="77777777" w:rsidR="0069409D" w:rsidRPr="00C443A2"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27"/>
        <w:gridCol w:w="7782"/>
      </w:tblGrid>
      <w:tr w:rsidR="00A83869" w:rsidRPr="00A83869" w14:paraId="3670C0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AD571"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Protocolo</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DB058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proofErr w:type="spellStart"/>
            <w:r w:rsidRPr="00A83869">
              <w:rPr>
                <w:rFonts w:ascii="Arial" w:hAnsi="Arial" w:cs="Arial"/>
                <w:b/>
                <w:bCs/>
                <w:color w:val="000000"/>
                <w:sz w:val="22"/>
                <w:szCs w:val="22"/>
                <w:shd w:val="clear" w:color="auto" w:fill="FFFFFF"/>
              </w:rPr>
              <w:t>Desventajas</w:t>
            </w:r>
            <w:proofErr w:type="spellEnd"/>
          </w:p>
        </w:tc>
      </w:tr>
      <w:tr w:rsidR="00A83869" w:rsidRPr="00A83869" w14:paraId="2D6754AD"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B27EC"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RIP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873AB6"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RIP puede crear un cuello de botella en el tráfico ya que emite sus actualizaciones cada 30 segundos.</w:t>
            </w:r>
          </w:p>
          <w:p w14:paraId="6DE437E0"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recuento de saltos del RIP está limitado a 15 saltos, por lo que cualquier </w:t>
            </w:r>
            <w:proofErr w:type="spellStart"/>
            <w:r w:rsidRPr="00A83869">
              <w:rPr>
                <w:rFonts w:ascii="Arial" w:hAnsi="Arial" w:cs="Arial"/>
                <w:color w:val="000000"/>
                <w:sz w:val="22"/>
                <w:szCs w:val="22"/>
                <w:shd w:val="clear" w:color="auto" w:fill="FFFFFF"/>
                <w:lang w:val="es-US"/>
              </w:rPr>
              <w:t>router</w:t>
            </w:r>
            <w:proofErr w:type="spellEnd"/>
            <w:r w:rsidRPr="00A83869">
              <w:rPr>
                <w:rFonts w:ascii="Arial" w:hAnsi="Arial" w:cs="Arial"/>
                <w:color w:val="000000"/>
                <w:sz w:val="22"/>
                <w:szCs w:val="22"/>
                <w:shd w:val="clear" w:color="auto" w:fill="FFFFFF"/>
                <w:lang w:val="es-US"/>
              </w:rPr>
              <w:t xml:space="preserve"> más allá de esta distancia se considera infinito y, por tanto, inalcanzable.</w:t>
            </w:r>
          </w:p>
          <w:p w14:paraId="67406B7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La velocidad de convergencia es lenta. Cuando un enlace se cae, se necesita mucho tiempo para elegir rutas alternativas.</w:t>
            </w:r>
          </w:p>
        </w:tc>
      </w:tr>
      <w:tr w:rsidR="00A83869" w:rsidRPr="00A83869" w14:paraId="6115EB39"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83D4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OSPF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C38AC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requiere conocimientos avanzados sobre redes complejas, por lo que no es tan fácil de aprender como otros protocolos.</w:t>
            </w:r>
          </w:p>
          <w:p w14:paraId="32AF16B5"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 xml:space="preserve">El enrutamiento OSPF no escala cuando se añaden más </w:t>
            </w:r>
            <w:proofErr w:type="spellStart"/>
            <w:r w:rsidRPr="00A83869">
              <w:rPr>
                <w:rFonts w:ascii="Arial" w:hAnsi="Arial" w:cs="Arial"/>
                <w:color w:val="000000"/>
                <w:sz w:val="22"/>
                <w:szCs w:val="22"/>
                <w:shd w:val="clear" w:color="auto" w:fill="FFFFFF"/>
                <w:lang w:val="es-US"/>
              </w:rPr>
              <w:t>routers</w:t>
            </w:r>
            <w:proofErr w:type="spellEnd"/>
            <w:r w:rsidRPr="00A83869">
              <w:rPr>
                <w:rFonts w:ascii="Arial" w:hAnsi="Arial" w:cs="Arial"/>
                <w:color w:val="000000"/>
                <w:sz w:val="22"/>
                <w:szCs w:val="22"/>
                <w:shd w:val="clear" w:color="auto" w:fill="FFFFFF"/>
                <w:lang w:val="es-US"/>
              </w:rPr>
              <w:t xml:space="preserve"> a la red, esto lo hace inadecuado para el enrutamiento a través de Internet.</w:t>
            </w:r>
          </w:p>
          <w:p w14:paraId="0206FC9E"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El protocolo OSPF mantiene múltiples copias de la información de enrutamiento, por lo que necesita una mayor cantidad de memoria.</w:t>
            </w:r>
          </w:p>
        </w:tc>
      </w:tr>
      <w:tr w:rsidR="00A83869" w:rsidRPr="00A83869" w14:paraId="74972EAF"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DE1E6"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t>EIGRP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FE628"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Aunque Cisco publicó partes de EIGRP como estándar, no está completamente documentado, por lo que sigue siendo usado casi exclusivamente en redes con dispositivos Cisco.</w:t>
            </w:r>
          </w:p>
          <w:p w14:paraId="542D6FCF"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lastRenderedPageBreak/>
              <w:t>No se adapta tan bien como OSPF a redes jerárquicas muy grandes. EIGRP no tiene un concepto nativo de áreas, lo que puede dificultar el diseño modular de redes muy extensas.</w:t>
            </w:r>
          </w:p>
          <w:p w14:paraId="6E274BE3"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Funciona bien con configuraciones básicas, pero tareas como la redistribución con otros protocolos, ajuste de métricas o balanceo de carga pueden ser complicadas.</w:t>
            </w:r>
          </w:p>
        </w:tc>
      </w:tr>
      <w:tr w:rsidR="00A83869" w:rsidRPr="00A83869" w14:paraId="11BF82FA" w14:textId="77777777" w:rsidTr="00A83869">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6ED14"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rPr>
            </w:pPr>
            <w:r w:rsidRPr="00A83869">
              <w:rPr>
                <w:rFonts w:ascii="Arial" w:hAnsi="Arial" w:cs="Arial"/>
                <w:b/>
                <w:bCs/>
                <w:color w:val="000000"/>
                <w:sz w:val="22"/>
                <w:szCs w:val="22"/>
                <w:shd w:val="clear" w:color="auto" w:fill="FFFFFF"/>
              </w:rPr>
              <w:lastRenderedPageBreak/>
              <w:t>BGP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21FBB2"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un protocolo complejo con numerosas opciones de configuración y atributos, lo que dificulta su configuración y resolución de problemas, especialmente para administradores de red principiantes. Comprender BGP requiere un profundo conocimiento de los conceptos y políticas de enrutamiento.</w:t>
            </w:r>
          </w:p>
          <w:p w14:paraId="66C1B6ED"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Si bien la convergencia lenta puede ser ventajosa para la estabilidad, también puede ser una desventaja en escenarios donde se requieren cambios rápidos en el enrutamiento. El mecanismo de convergencia lenta de BGP puede generar tiempos de convergencia más largos en comparación con los protocolos de puerta de enlace interior (IGP) como OSPF o EIGRP.</w:t>
            </w:r>
          </w:p>
          <w:p w14:paraId="30938514" w14:textId="77777777" w:rsidR="00A83869" w:rsidRPr="00A83869" w:rsidRDefault="00A83869" w:rsidP="00C443A2">
            <w:pPr>
              <w:pStyle w:val="NormalWeb"/>
              <w:spacing w:line="360" w:lineRule="auto"/>
              <w:jc w:val="center"/>
              <w:rPr>
                <w:rFonts w:ascii="Arial" w:hAnsi="Arial" w:cs="Arial"/>
                <w:color w:val="000000"/>
                <w:sz w:val="22"/>
                <w:szCs w:val="22"/>
                <w:shd w:val="clear" w:color="auto" w:fill="FFFFFF"/>
                <w:lang w:val="es-US"/>
              </w:rPr>
            </w:pPr>
            <w:r w:rsidRPr="00A83869">
              <w:rPr>
                <w:rFonts w:ascii="Arial" w:hAnsi="Arial" w:cs="Arial"/>
                <w:color w:val="000000"/>
                <w:sz w:val="22"/>
                <w:szCs w:val="22"/>
                <w:shd w:val="clear" w:color="auto" w:fill="FFFFFF"/>
                <w:lang w:val="es-US"/>
              </w:rPr>
              <w:t>BGP es vulnerable a diversas amenazas de seguridad, como el secuestro de rutas, las fugas de rutas y los ataques de denegación de servicio (DoS).</w:t>
            </w:r>
          </w:p>
          <w:p w14:paraId="26652815" w14:textId="77777777" w:rsidR="00A83869" w:rsidRPr="00A83869" w:rsidRDefault="00A83869" w:rsidP="00C443A2">
            <w:pPr>
              <w:pStyle w:val="NormalWeb"/>
              <w:spacing w:after="200" w:line="360" w:lineRule="auto"/>
              <w:jc w:val="center"/>
              <w:rPr>
                <w:rFonts w:ascii="Arial" w:hAnsi="Arial" w:cs="Arial"/>
                <w:color w:val="000000"/>
                <w:sz w:val="22"/>
                <w:szCs w:val="22"/>
                <w:shd w:val="clear" w:color="auto" w:fill="FFFFFF"/>
                <w:lang w:val="es-US"/>
              </w:rPr>
            </w:pPr>
          </w:p>
        </w:tc>
      </w:tr>
    </w:tbl>
    <w:p w14:paraId="4A3563F5" w14:textId="77777777" w:rsidR="0069409D" w:rsidRDefault="0069409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1A87B298" w14:textId="77777777" w:rsidR="00D44F3D"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p w14:paraId="0F884AE5" w14:textId="611504E4" w:rsidR="004E24B3" w:rsidRDefault="004E24B3">
      <w:pPr>
        <w:rPr>
          <w:rFonts w:eastAsia="Times New Roman"/>
          <w:color w:val="000000"/>
          <w:shd w:val="clear" w:color="auto" w:fill="FFFFFF"/>
          <w:lang w:val="es-US"/>
        </w:rPr>
      </w:pPr>
      <w:r>
        <w:rPr>
          <w:color w:val="000000"/>
          <w:shd w:val="clear" w:color="auto" w:fill="FFFFFF"/>
          <w:lang w:val="es-US"/>
        </w:rPr>
        <w:br w:type="page"/>
      </w:r>
    </w:p>
    <w:p w14:paraId="7E69812B" w14:textId="77777777" w:rsidR="00D44F3D" w:rsidRPr="00C443A2" w:rsidRDefault="00D44F3D" w:rsidP="00C443A2">
      <w:pPr>
        <w:pStyle w:val="NormalWeb"/>
        <w:spacing w:before="0" w:beforeAutospacing="0" w:after="200" w:afterAutospacing="0" w:line="360" w:lineRule="auto"/>
        <w:jc w:val="center"/>
        <w:rPr>
          <w:rFonts w:ascii="Arial" w:hAnsi="Arial" w:cs="Arial"/>
          <w:color w:val="000000"/>
          <w:sz w:val="22"/>
          <w:szCs w:val="22"/>
          <w:shd w:val="clear" w:color="auto" w:fill="FFFFFF"/>
          <w:lang w:val="es-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250"/>
        <w:gridCol w:w="7759"/>
      </w:tblGrid>
      <w:tr w:rsidR="00C443A2" w:rsidRPr="00C443A2" w14:paraId="56C8E56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8D33"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Protocolo</w:t>
            </w:r>
            <w:proofErr w:type="spellEnd"/>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B7B5DE"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proofErr w:type="spellStart"/>
            <w:r w:rsidRPr="00C443A2">
              <w:rPr>
                <w:rFonts w:ascii="Arial" w:hAnsi="Arial" w:cs="Arial"/>
                <w:b/>
                <w:bCs/>
                <w:color w:val="000000"/>
                <w:sz w:val="22"/>
                <w:szCs w:val="22"/>
                <w:shd w:val="clear" w:color="auto" w:fill="FFFFFF"/>
              </w:rPr>
              <w:t>Aplicaciones</w:t>
            </w:r>
            <w:proofErr w:type="spellEnd"/>
          </w:p>
        </w:tc>
      </w:tr>
      <w:tr w:rsidR="00C443A2" w:rsidRPr="00C443A2" w14:paraId="34FA2D35"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15A5DD"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RIP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8FC61"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pequeñas o educativas</w:t>
            </w:r>
          </w:p>
          <w:p w14:paraId="0B470110"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simples con pocos cambios</w:t>
            </w:r>
          </w:p>
          <w:p w14:paraId="3E0084F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r w:rsidRPr="00C443A2">
              <w:rPr>
                <w:rFonts w:ascii="Arial" w:hAnsi="Arial" w:cs="Arial"/>
                <w:color w:val="000000"/>
                <w:sz w:val="22"/>
                <w:szCs w:val="22"/>
                <w:shd w:val="clear" w:color="auto" w:fill="FFFFFF"/>
              </w:rPr>
              <w:t>Laboratorios</w:t>
            </w:r>
          </w:p>
        </w:tc>
      </w:tr>
      <w:tr w:rsidR="00C443A2" w:rsidRPr="00C443A2" w14:paraId="424FD3BF"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A5218B"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OSPF</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4C2C9"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empresariales grandes</w:t>
            </w:r>
          </w:p>
          <w:p w14:paraId="5FB18B6F"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Ambientes heterogéneos (</w:t>
            </w:r>
            <w:proofErr w:type="spellStart"/>
            <w:r w:rsidRPr="00C443A2">
              <w:rPr>
                <w:rFonts w:ascii="Arial" w:hAnsi="Arial" w:cs="Arial"/>
                <w:color w:val="000000"/>
                <w:sz w:val="22"/>
                <w:szCs w:val="22"/>
                <w:shd w:val="clear" w:color="auto" w:fill="FFFFFF"/>
                <w:lang w:val="es-US"/>
              </w:rPr>
              <w:t>multi-vendor</w:t>
            </w:r>
            <w:proofErr w:type="spellEnd"/>
            <w:r w:rsidRPr="00C443A2">
              <w:rPr>
                <w:rFonts w:ascii="Arial" w:hAnsi="Arial" w:cs="Arial"/>
                <w:color w:val="000000"/>
                <w:sz w:val="22"/>
                <w:szCs w:val="22"/>
                <w:shd w:val="clear" w:color="auto" w:fill="FFFFFF"/>
                <w:lang w:val="es-US"/>
              </w:rPr>
              <w:t>)</w:t>
            </w:r>
          </w:p>
          <w:p w14:paraId="393F092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ISP internos y campus universitarios</w:t>
            </w:r>
          </w:p>
        </w:tc>
      </w:tr>
      <w:tr w:rsidR="00C443A2" w:rsidRPr="00C443A2" w14:paraId="4C060C4E"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B1C6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EIGRP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FD8957" w14:textId="1D68F104"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medianas con equipos Cisco</w:t>
            </w:r>
          </w:p>
          <w:p w14:paraId="758A93FC" w14:textId="5DF2E1A6"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Empresas con topologías estables</w:t>
            </w:r>
          </w:p>
          <w:p w14:paraId="605C326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rPr>
            </w:pPr>
            <w:proofErr w:type="spellStart"/>
            <w:r w:rsidRPr="00C443A2">
              <w:rPr>
                <w:rFonts w:ascii="Arial" w:hAnsi="Arial" w:cs="Arial"/>
                <w:color w:val="000000"/>
                <w:sz w:val="22"/>
                <w:szCs w:val="22"/>
                <w:shd w:val="clear" w:color="auto" w:fill="FFFFFF"/>
              </w:rPr>
              <w:t>Migraciones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internas</w:t>
            </w:r>
            <w:proofErr w:type="spellEnd"/>
            <w:r w:rsidRPr="00C443A2">
              <w:rPr>
                <w:rFonts w:ascii="Arial" w:hAnsi="Arial" w:cs="Arial"/>
                <w:color w:val="000000"/>
                <w:sz w:val="22"/>
                <w:szCs w:val="22"/>
                <w:shd w:val="clear" w:color="auto" w:fill="FFFFFF"/>
              </w:rPr>
              <w:t xml:space="preserve"> </w:t>
            </w:r>
            <w:proofErr w:type="spellStart"/>
            <w:r w:rsidRPr="00C443A2">
              <w:rPr>
                <w:rFonts w:ascii="Arial" w:hAnsi="Arial" w:cs="Arial"/>
                <w:color w:val="000000"/>
                <w:sz w:val="22"/>
                <w:szCs w:val="22"/>
                <w:shd w:val="clear" w:color="auto" w:fill="FFFFFF"/>
              </w:rPr>
              <w:t>en</w:t>
            </w:r>
            <w:proofErr w:type="spellEnd"/>
            <w:r w:rsidRPr="00C443A2">
              <w:rPr>
                <w:rFonts w:ascii="Arial" w:hAnsi="Arial" w:cs="Arial"/>
                <w:color w:val="000000"/>
                <w:sz w:val="22"/>
                <w:szCs w:val="22"/>
                <w:shd w:val="clear" w:color="auto" w:fill="FFFFFF"/>
              </w:rPr>
              <w:t xml:space="preserve"> Cisco</w:t>
            </w:r>
          </w:p>
        </w:tc>
      </w:tr>
      <w:tr w:rsidR="00C443A2" w:rsidRPr="00C443A2" w14:paraId="36049578" w14:textId="77777777" w:rsidTr="00C443A2">
        <w:trPr>
          <w:jc w:val="center"/>
        </w:trPr>
        <w:tc>
          <w:tcPr>
            <w:tcW w:w="12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2EE58" w14:textId="77777777" w:rsidR="00C443A2" w:rsidRPr="00C443A2" w:rsidRDefault="00C443A2" w:rsidP="00C443A2">
            <w:pPr>
              <w:pStyle w:val="NormalWeb"/>
              <w:spacing w:after="200" w:line="360" w:lineRule="auto"/>
              <w:jc w:val="both"/>
              <w:rPr>
                <w:rFonts w:ascii="Arial" w:hAnsi="Arial" w:cs="Arial"/>
                <w:color w:val="000000"/>
                <w:sz w:val="22"/>
                <w:szCs w:val="22"/>
                <w:shd w:val="clear" w:color="auto" w:fill="FFFFFF"/>
              </w:rPr>
            </w:pPr>
            <w:r w:rsidRPr="00C443A2">
              <w:rPr>
                <w:rFonts w:ascii="Arial" w:hAnsi="Arial" w:cs="Arial"/>
                <w:b/>
                <w:bCs/>
                <w:color w:val="000000"/>
                <w:sz w:val="22"/>
                <w:szCs w:val="22"/>
                <w:shd w:val="clear" w:color="auto" w:fill="FFFFFF"/>
              </w:rPr>
              <w:t>BGP</w:t>
            </w:r>
          </w:p>
        </w:tc>
        <w:tc>
          <w:tcPr>
            <w:tcW w:w="77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E6FED"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 xml:space="preserve">Interconexión entre </w:t>
            </w:r>
            <w:proofErr w:type="spellStart"/>
            <w:r w:rsidRPr="00C443A2">
              <w:rPr>
                <w:rFonts w:ascii="Arial" w:hAnsi="Arial" w:cs="Arial"/>
                <w:color w:val="000000"/>
                <w:sz w:val="22"/>
                <w:szCs w:val="22"/>
                <w:shd w:val="clear" w:color="auto" w:fill="FFFFFF"/>
                <w:lang w:val="es-US"/>
              </w:rPr>
              <w:t>ISPs</w:t>
            </w:r>
            <w:proofErr w:type="spellEnd"/>
            <w:r w:rsidRPr="00C443A2">
              <w:rPr>
                <w:rFonts w:ascii="Arial" w:hAnsi="Arial" w:cs="Arial"/>
                <w:color w:val="000000"/>
                <w:sz w:val="22"/>
                <w:szCs w:val="22"/>
                <w:shd w:val="clear" w:color="auto" w:fill="FFFFFF"/>
                <w:lang w:val="es-US"/>
              </w:rPr>
              <w:t xml:space="preserve"> (Internet)</w:t>
            </w:r>
          </w:p>
          <w:p w14:paraId="4028954A"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Enrutamiento entre organizaciones (inter-AS)</w:t>
            </w:r>
          </w:p>
          <w:p w14:paraId="6FF40894" w14:textId="77777777" w:rsidR="00C443A2" w:rsidRPr="00C443A2" w:rsidRDefault="00C443A2" w:rsidP="00C443A2">
            <w:pPr>
              <w:pStyle w:val="NormalWeb"/>
              <w:spacing w:line="360" w:lineRule="auto"/>
              <w:jc w:val="center"/>
              <w:rPr>
                <w:rFonts w:ascii="Arial" w:hAnsi="Arial" w:cs="Arial"/>
                <w:color w:val="000000"/>
                <w:sz w:val="22"/>
                <w:szCs w:val="22"/>
                <w:shd w:val="clear" w:color="auto" w:fill="FFFFFF"/>
                <w:lang w:val="es-US"/>
              </w:rPr>
            </w:pPr>
            <w:r w:rsidRPr="00C443A2">
              <w:rPr>
                <w:rFonts w:ascii="Arial" w:hAnsi="Arial" w:cs="Arial"/>
                <w:color w:val="000000"/>
                <w:sz w:val="22"/>
                <w:szCs w:val="22"/>
                <w:shd w:val="clear" w:color="auto" w:fill="FFFFFF"/>
                <w:lang w:val="es-US"/>
              </w:rPr>
              <w:t>Redes con múltiples rutas de salida a Internet (</w:t>
            </w:r>
            <w:proofErr w:type="spellStart"/>
            <w:r w:rsidRPr="00C443A2">
              <w:rPr>
                <w:rFonts w:ascii="Arial" w:hAnsi="Arial" w:cs="Arial"/>
                <w:color w:val="000000"/>
                <w:sz w:val="22"/>
                <w:szCs w:val="22"/>
                <w:shd w:val="clear" w:color="auto" w:fill="FFFFFF"/>
                <w:lang w:val="es-US"/>
              </w:rPr>
              <w:t>multi-homing</w:t>
            </w:r>
            <w:proofErr w:type="spellEnd"/>
            <w:r w:rsidRPr="00C443A2">
              <w:rPr>
                <w:rFonts w:ascii="Arial" w:hAnsi="Arial" w:cs="Arial"/>
                <w:color w:val="000000"/>
                <w:sz w:val="22"/>
                <w:szCs w:val="22"/>
                <w:shd w:val="clear" w:color="auto" w:fill="FFFFFF"/>
                <w:lang w:val="es-US"/>
              </w:rPr>
              <w:t>)</w:t>
            </w:r>
          </w:p>
          <w:p w14:paraId="7FFA07A7" w14:textId="77777777" w:rsidR="00C443A2" w:rsidRPr="00C443A2" w:rsidRDefault="00C443A2" w:rsidP="00C443A2">
            <w:pPr>
              <w:pStyle w:val="NormalWeb"/>
              <w:spacing w:after="200" w:line="360" w:lineRule="auto"/>
              <w:jc w:val="center"/>
              <w:rPr>
                <w:rFonts w:ascii="Arial" w:hAnsi="Arial" w:cs="Arial"/>
                <w:color w:val="000000"/>
                <w:sz w:val="22"/>
                <w:szCs w:val="22"/>
                <w:shd w:val="clear" w:color="auto" w:fill="FFFFFF"/>
                <w:lang w:val="es-US"/>
              </w:rPr>
            </w:pPr>
          </w:p>
        </w:tc>
      </w:tr>
    </w:tbl>
    <w:p w14:paraId="2A61366C" w14:textId="74721C32" w:rsidR="006E6D29" w:rsidRDefault="006E6D29"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6AED3CFA" w14:textId="77777777" w:rsidR="004F5F08" w:rsidRDefault="004F5F08"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579D0EED" w14:textId="77777777" w:rsidR="004F5F08" w:rsidRDefault="004F5F08" w:rsidP="00C443A2">
      <w:pPr>
        <w:pStyle w:val="NormalWeb"/>
        <w:spacing w:before="0" w:beforeAutospacing="0" w:after="200" w:afterAutospacing="0" w:line="360" w:lineRule="auto"/>
        <w:jc w:val="both"/>
        <w:rPr>
          <w:rFonts w:ascii="Arial" w:hAnsi="Arial" w:cs="Arial"/>
          <w:color w:val="000000"/>
          <w:sz w:val="22"/>
          <w:szCs w:val="22"/>
          <w:shd w:val="clear" w:color="auto" w:fill="FFFFFF"/>
          <w:lang w:val="es-US"/>
        </w:rPr>
      </w:pPr>
    </w:p>
    <w:p w14:paraId="792B6CFF" w14:textId="77777777" w:rsidR="001D28D4" w:rsidRDefault="001D28D4">
      <w:pPr>
        <w:rPr>
          <w:b/>
          <w:bCs/>
          <w:color w:val="000000"/>
        </w:rPr>
      </w:pPr>
      <w:r>
        <w:rPr>
          <w:b/>
          <w:bCs/>
          <w:color w:val="000000"/>
        </w:rPr>
        <w:br w:type="page"/>
      </w:r>
    </w:p>
    <w:p w14:paraId="6DDF140E" w14:textId="1FF0EFC7" w:rsidR="006E6D29" w:rsidRDefault="006E6D29" w:rsidP="006E6D29">
      <w:pPr>
        <w:jc w:val="center"/>
        <w:rPr>
          <w:b/>
          <w:bCs/>
          <w:color w:val="000000"/>
        </w:rPr>
      </w:pPr>
      <w:r w:rsidRPr="006E6D29">
        <w:rPr>
          <w:b/>
          <w:bCs/>
          <w:color w:val="000000"/>
        </w:rPr>
        <w:lastRenderedPageBreak/>
        <w:t>Diseño de red de ejemplo</w:t>
      </w:r>
    </w:p>
    <w:p w14:paraId="78EB3DC4" w14:textId="77777777" w:rsidR="006E6D29" w:rsidRDefault="006E6D29" w:rsidP="006E6D29">
      <w:pPr>
        <w:jc w:val="center"/>
        <w:rPr>
          <w:b/>
          <w:bCs/>
          <w:color w:val="000000"/>
        </w:rPr>
      </w:pPr>
    </w:p>
    <w:p w14:paraId="62319CB8" w14:textId="388CFB27" w:rsidR="006E6D29" w:rsidRDefault="006E6D29" w:rsidP="006E6D29">
      <w:pPr>
        <w:jc w:val="center"/>
        <w:rPr>
          <w:rFonts w:eastAsia="Times New Roman"/>
          <w:color w:val="000000"/>
          <w:shd w:val="clear" w:color="auto" w:fill="FFFFFF"/>
          <w:lang w:val="es-US"/>
        </w:rPr>
      </w:pPr>
      <w:r>
        <w:rPr>
          <w:noProof/>
          <w:color w:val="000000"/>
          <w:bdr w:val="none" w:sz="0" w:space="0" w:color="auto" w:frame="1"/>
        </w:rPr>
        <w:drawing>
          <wp:inline distT="0" distB="0" distL="0" distR="0" wp14:anchorId="7ACE3123" wp14:editId="30C381DD">
            <wp:extent cx="5730240" cy="2362200"/>
            <wp:effectExtent l="0" t="0" r="3810" b="0"/>
            <wp:docPr id="621731045" name="Picture 1"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731045" name="Picture 1" descr="A diagram of a computer network&#10;&#10;AI-generated content may be incorr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2362200"/>
                    </a:xfrm>
                    <a:prstGeom prst="rect">
                      <a:avLst/>
                    </a:prstGeom>
                    <a:noFill/>
                    <a:ln>
                      <a:noFill/>
                    </a:ln>
                  </pic:spPr>
                </pic:pic>
              </a:graphicData>
            </a:graphic>
          </wp:inline>
        </w:drawing>
      </w:r>
    </w:p>
    <w:p w14:paraId="5F38406B" w14:textId="77777777" w:rsidR="001D28D4" w:rsidRDefault="001D28D4" w:rsidP="006E6D29">
      <w:pPr>
        <w:jc w:val="center"/>
        <w:rPr>
          <w:rFonts w:eastAsia="Times New Roman"/>
          <w:color w:val="000000"/>
          <w:shd w:val="clear" w:color="auto" w:fill="FFFFFF"/>
          <w:lang w:val="es-US"/>
        </w:rPr>
      </w:pPr>
    </w:p>
    <w:p w14:paraId="48184334" w14:textId="77777777" w:rsidR="001D28D4" w:rsidRDefault="001D28D4" w:rsidP="006E6D29">
      <w:pPr>
        <w:jc w:val="center"/>
        <w:rPr>
          <w:rFonts w:eastAsia="Times New Roman"/>
          <w:color w:val="000000"/>
          <w:shd w:val="clear" w:color="auto" w:fill="FFFFFF"/>
          <w:lang w:val="es-US"/>
        </w:rPr>
      </w:pPr>
    </w:p>
    <w:p w14:paraId="5BA55F07" w14:textId="5CAA1CF1" w:rsidR="001D28D4" w:rsidRPr="006E6D29" w:rsidRDefault="001D28D4" w:rsidP="006E6D29">
      <w:pPr>
        <w:jc w:val="center"/>
        <w:rPr>
          <w:rFonts w:eastAsia="Times New Roman"/>
          <w:color w:val="000000"/>
          <w:shd w:val="clear" w:color="auto" w:fill="FFFFFF"/>
          <w:lang w:val="es-US"/>
        </w:rPr>
      </w:pPr>
      <w:r>
        <w:rPr>
          <w:noProof/>
          <w:color w:val="000000"/>
          <w:bdr w:val="none" w:sz="0" w:space="0" w:color="auto" w:frame="1"/>
        </w:rPr>
        <w:drawing>
          <wp:inline distT="0" distB="0" distL="0" distR="0" wp14:anchorId="63D4AC92" wp14:editId="05253C0C">
            <wp:extent cx="5554980" cy="3817620"/>
            <wp:effectExtent l="0" t="0" r="7620" b="0"/>
            <wp:docPr id="1277448063" name="Picture 6" descr="A diagram of a computer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48063" name="Picture 6" descr="A diagram of a computer network&#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4980" cy="3817620"/>
                    </a:xfrm>
                    <a:prstGeom prst="rect">
                      <a:avLst/>
                    </a:prstGeom>
                    <a:noFill/>
                    <a:ln>
                      <a:noFill/>
                    </a:ln>
                  </pic:spPr>
                </pic:pic>
              </a:graphicData>
            </a:graphic>
          </wp:inline>
        </w:drawing>
      </w:r>
    </w:p>
    <w:p w14:paraId="07AB01B8" w14:textId="77777777" w:rsidR="006E6D29" w:rsidRDefault="006E6D29">
      <w:pPr>
        <w:rPr>
          <w:rFonts w:eastAsia="Times New Roman"/>
          <w:b/>
          <w:bCs/>
          <w:color w:val="000000"/>
          <w:lang w:val="es-US"/>
        </w:rPr>
      </w:pPr>
      <w:r>
        <w:rPr>
          <w:b/>
          <w:bCs/>
          <w:color w:val="000000"/>
          <w:lang w:val="es-US"/>
        </w:rPr>
        <w:br w:type="page"/>
      </w:r>
    </w:p>
    <w:p w14:paraId="6028990B" w14:textId="77777777"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sidRPr="004F5F08">
        <w:rPr>
          <w:rFonts w:ascii="Arial" w:hAnsi="Arial" w:cs="Arial"/>
          <w:b/>
          <w:bCs/>
          <w:color w:val="000000"/>
          <w:sz w:val="22"/>
          <w:szCs w:val="22"/>
          <w:lang w:val="es-419"/>
        </w:rPr>
        <w:lastRenderedPageBreak/>
        <w:t xml:space="preserve">Configuración básica </w:t>
      </w:r>
    </w:p>
    <w:p w14:paraId="3A9778A6" w14:textId="23E29094"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Pr>
          <w:rFonts w:ascii="Arial" w:hAnsi="Arial" w:cs="Arial"/>
          <w:noProof/>
          <w:color w:val="000000"/>
          <w:sz w:val="22"/>
          <w:szCs w:val="22"/>
          <w:bdr w:val="none" w:sz="0" w:space="0" w:color="auto" w:frame="1"/>
        </w:rPr>
        <w:drawing>
          <wp:inline distT="0" distB="0" distL="0" distR="0" wp14:anchorId="09AE94C6" wp14:editId="45D142ED">
            <wp:extent cx="5730240" cy="3002280"/>
            <wp:effectExtent l="0" t="0" r="3810" b="7620"/>
            <wp:docPr id="1432009933" name="Picture 2" descr="A white scree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09933" name="Picture 2" descr="A white screen with black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3002280"/>
                    </a:xfrm>
                    <a:prstGeom prst="rect">
                      <a:avLst/>
                    </a:prstGeom>
                    <a:noFill/>
                    <a:ln>
                      <a:noFill/>
                    </a:ln>
                  </pic:spPr>
                </pic:pic>
              </a:graphicData>
            </a:graphic>
          </wp:inline>
        </w:drawing>
      </w:r>
    </w:p>
    <w:p w14:paraId="349A9AC0" w14:textId="0A0A0867" w:rsidR="004F5F08" w:rsidRDefault="004F5F08" w:rsidP="00D327B3">
      <w:pPr>
        <w:pStyle w:val="NormalWeb"/>
        <w:spacing w:before="0" w:beforeAutospacing="0" w:after="240" w:afterAutospacing="0" w:line="360" w:lineRule="auto"/>
        <w:jc w:val="center"/>
        <w:rPr>
          <w:rFonts w:ascii="Arial" w:hAnsi="Arial" w:cs="Arial"/>
          <w:b/>
          <w:bCs/>
          <w:color w:val="000000"/>
          <w:sz w:val="22"/>
          <w:szCs w:val="22"/>
          <w:lang w:val="es-419"/>
        </w:rPr>
      </w:pPr>
      <w:r>
        <w:rPr>
          <w:rFonts w:ascii="Arial" w:hAnsi="Arial" w:cs="Arial"/>
          <w:noProof/>
          <w:color w:val="000000"/>
          <w:sz w:val="22"/>
          <w:szCs w:val="22"/>
          <w:bdr w:val="none" w:sz="0" w:space="0" w:color="auto" w:frame="1"/>
        </w:rPr>
        <w:drawing>
          <wp:inline distT="0" distB="0" distL="0" distR="0" wp14:anchorId="50961374" wp14:editId="3DF11EAD">
            <wp:extent cx="5036820" cy="3855720"/>
            <wp:effectExtent l="0" t="0" r="0" b="0"/>
            <wp:docPr id="756729834"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29834" name="Picture 3" descr="A screen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6820" cy="3855720"/>
                    </a:xfrm>
                    <a:prstGeom prst="rect">
                      <a:avLst/>
                    </a:prstGeom>
                    <a:noFill/>
                    <a:ln>
                      <a:noFill/>
                    </a:ln>
                  </pic:spPr>
                </pic:pic>
              </a:graphicData>
            </a:graphic>
          </wp:inline>
        </w:drawing>
      </w:r>
    </w:p>
    <w:p w14:paraId="388A3713" w14:textId="77777777" w:rsidR="004F5F08" w:rsidRDefault="004F5F08">
      <w:pPr>
        <w:rPr>
          <w:rFonts w:eastAsia="Times New Roman"/>
          <w:b/>
          <w:bCs/>
          <w:color w:val="000000"/>
        </w:rPr>
      </w:pPr>
      <w:r>
        <w:rPr>
          <w:b/>
          <w:bCs/>
          <w:color w:val="000000"/>
        </w:rPr>
        <w:br w:type="page"/>
      </w:r>
    </w:p>
    <w:p w14:paraId="2B86B337" w14:textId="286035BA" w:rsidR="001D28D4" w:rsidRDefault="001D28D4" w:rsidP="001D28D4">
      <w:pPr>
        <w:jc w:val="center"/>
        <w:rPr>
          <w:b/>
          <w:bCs/>
          <w:color w:val="000000"/>
        </w:rPr>
      </w:pPr>
      <w:r w:rsidRPr="001D28D4">
        <w:rPr>
          <w:b/>
          <w:bCs/>
          <w:color w:val="000000"/>
        </w:rPr>
        <w:lastRenderedPageBreak/>
        <w:t>Protocolo de enrutamiento EIGRP</w:t>
      </w:r>
    </w:p>
    <w:p w14:paraId="19CE48C3" w14:textId="77777777" w:rsidR="001D28D4" w:rsidRDefault="001D28D4" w:rsidP="001D28D4">
      <w:pPr>
        <w:jc w:val="center"/>
        <w:rPr>
          <w:rFonts w:eastAsia="Times New Roman"/>
          <w:b/>
          <w:bCs/>
          <w:color w:val="000000"/>
          <w:lang w:val="es-US"/>
        </w:rPr>
      </w:pPr>
    </w:p>
    <w:p w14:paraId="48C38E6E" w14:textId="464D9E0A" w:rsidR="001D28D4" w:rsidRDefault="001D28D4">
      <w:pPr>
        <w:rPr>
          <w:rFonts w:eastAsia="Times New Roman"/>
          <w:b/>
          <w:bCs/>
          <w:color w:val="000000"/>
          <w:lang w:val="es-US"/>
        </w:rPr>
      </w:pPr>
      <w:r>
        <w:rPr>
          <w:b/>
          <w:bCs/>
          <w:noProof/>
          <w:color w:val="000000"/>
          <w:bdr w:val="none" w:sz="0" w:space="0" w:color="auto" w:frame="1"/>
        </w:rPr>
        <w:drawing>
          <wp:inline distT="0" distB="0" distL="0" distR="0" wp14:anchorId="508A6135" wp14:editId="491B0002">
            <wp:extent cx="3769121" cy="3817620"/>
            <wp:effectExtent l="0" t="0" r="3175" b="0"/>
            <wp:docPr id="310563346" name="Picture 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63346" name="Picture 4"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72904" cy="3821452"/>
                    </a:xfrm>
                    <a:prstGeom prst="rect">
                      <a:avLst/>
                    </a:prstGeom>
                    <a:noFill/>
                    <a:ln>
                      <a:noFill/>
                    </a:ln>
                  </pic:spPr>
                </pic:pic>
              </a:graphicData>
            </a:graphic>
          </wp:inline>
        </w:drawing>
      </w:r>
    </w:p>
    <w:p w14:paraId="37808325" w14:textId="77777777" w:rsidR="001D28D4" w:rsidRDefault="001D28D4">
      <w:pPr>
        <w:rPr>
          <w:rFonts w:eastAsia="Times New Roman"/>
          <w:b/>
          <w:bCs/>
          <w:color w:val="000000"/>
          <w:lang w:val="es-US"/>
        </w:rPr>
      </w:pPr>
    </w:p>
    <w:p w14:paraId="5D95E580" w14:textId="64C38B6B" w:rsidR="001D28D4" w:rsidRDefault="001D28D4">
      <w:pPr>
        <w:rPr>
          <w:rFonts w:eastAsia="Times New Roman"/>
          <w:b/>
          <w:bCs/>
          <w:color w:val="000000"/>
          <w:lang w:val="es-US"/>
        </w:rPr>
      </w:pPr>
      <w:r>
        <w:rPr>
          <w:b/>
          <w:bCs/>
          <w:noProof/>
          <w:color w:val="000000"/>
          <w:bdr w:val="none" w:sz="0" w:space="0" w:color="auto" w:frame="1"/>
        </w:rPr>
        <w:drawing>
          <wp:inline distT="0" distB="0" distL="0" distR="0" wp14:anchorId="37D7A464" wp14:editId="45DB4824">
            <wp:extent cx="3726180" cy="3726180"/>
            <wp:effectExtent l="0" t="0" r="7620" b="7620"/>
            <wp:docPr id="1315115808" name="Picture 5"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115808" name="Picture 5"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180" cy="3726180"/>
                    </a:xfrm>
                    <a:prstGeom prst="rect">
                      <a:avLst/>
                    </a:prstGeom>
                    <a:noFill/>
                    <a:ln>
                      <a:noFill/>
                    </a:ln>
                  </pic:spPr>
                </pic:pic>
              </a:graphicData>
            </a:graphic>
          </wp:inline>
        </w:drawing>
      </w:r>
    </w:p>
    <w:p w14:paraId="7C87EA68" w14:textId="77777777"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685F0287" w14:textId="77777777"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31988E77" w14:textId="77777777" w:rsidR="001D28D4" w:rsidRPr="001D28D4" w:rsidRDefault="001D28D4" w:rsidP="001D28D4">
      <w:pPr>
        <w:pStyle w:val="NormalWeb"/>
        <w:spacing w:before="0" w:line="360" w:lineRule="auto"/>
        <w:jc w:val="center"/>
        <w:rPr>
          <w:b/>
          <w:bCs/>
          <w:color w:val="000000"/>
        </w:rPr>
      </w:pPr>
      <w:proofErr w:type="spellStart"/>
      <w:r w:rsidRPr="001D28D4">
        <w:rPr>
          <w:b/>
          <w:bCs/>
          <w:color w:val="000000"/>
        </w:rPr>
        <w:lastRenderedPageBreak/>
        <w:t>Protocolo</w:t>
      </w:r>
      <w:proofErr w:type="spellEnd"/>
      <w:r w:rsidRPr="001D28D4">
        <w:rPr>
          <w:b/>
          <w:bCs/>
          <w:color w:val="000000"/>
        </w:rPr>
        <w:t xml:space="preserve"> de </w:t>
      </w:r>
      <w:proofErr w:type="spellStart"/>
      <w:r w:rsidRPr="001D28D4">
        <w:rPr>
          <w:b/>
          <w:bCs/>
          <w:color w:val="000000"/>
        </w:rPr>
        <w:t>enrutamiento</w:t>
      </w:r>
      <w:proofErr w:type="spellEnd"/>
      <w:r w:rsidRPr="001D28D4">
        <w:rPr>
          <w:b/>
          <w:bCs/>
          <w:color w:val="000000"/>
        </w:rPr>
        <w:t xml:space="preserve"> RIPV2</w:t>
      </w:r>
    </w:p>
    <w:p w14:paraId="01E8F91A" w14:textId="184D783F"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r>
        <w:rPr>
          <w:rFonts w:ascii="Arial" w:hAnsi="Arial" w:cs="Arial"/>
          <w:noProof/>
          <w:color w:val="000000"/>
          <w:sz w:val="22"/>
          <w:szCs w:val="22"/>
          <w:bdr w:val="none" w:sz="0" w:space="0" w:color="auto" w:frame="1"/>
        </w:rPr>
        <w:drawing>
          <wp:inline distT="0" distB="0" distL="0" distR="0" wp14:anchorId="34712BC7" wp14:editId="720655C0">
            <wp:extent cx="4030980" cy="3891980"/>
            <wp:effectExtent l="0" t="0" r="7620" b="0"/>
            <wp:docPr id="1761032044" name="Picture 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032044" name="Picture 7"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58621" cy="3918667"/>
                    </a:xfrm>
                    <a:prstGeom prst="rect">
                      <a:avLst/>
                    </a:prstGeom>
                    <a:noFill/>
                    <a:ln>
                      <a:noFill/>
                    </a:ln>
                  </pic:spPr>
                </pic:pic>
              </a:graphicData>
            </a:graphic>
          </wp:inline>
        </w:drawing>
      </w:r>
    </w:p>
    <w:p w14:paraId="2169245C" w14:textId="639E754B" w:rsidR="001D28D4" w:rsidRDefault="001D28D4" w:rsidP="00D327B3">
      <w:pPr>
        <w:pStyle w:val="NormalWeb"/>
        <w:spacing w:before="0" w:beforeAutospacing="0" w:after="240" w:afterAutospacing="0" w:line="360" w:lineRule="auto"/>
        <w:jc w:val="center"/>
        <w:rPr>
          <w:rFonts w:ascii="Arial" w:hAnsi="Arial" w:cs="Arial"/>
          <w:b/>
          <w:bCs/>
          <w:color w:val="000000"/>
          <w:sz w:val="22"/>
          <w:szCs w:val="22"/>
          <w:lang w:val="es-US"/>
        </w:rPr>
      </w:pPr>
      <w:r>
        <w:rPr>
          <w:rFonts w:ascii="Arial" w:hAnsi="Arial" w:cs="Arial"/>
          <w:noProof/>
          <w:color w:val="000000"/>
          <w:sz w:val="22"/>
          <w:szCs w:val="22"/>
          <w:bdr w:val="none" w:sz="0" w:space="0" w:color="auto" w:frame="1"/>
        </w:rPr>
        <w:drawing>
          <wp:inline distT="0" distB="0" distL="0" distR="0" wp14:anchorId="21ED4749" wp14:editId="1409E936">
            <wp:extent cx="4076140" cy="3945255"/>
            <wp:effectExtent l="0" t="0" r="635" b="0"/>
            <wp:docPr id="343654289"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654289" name="Picture 8"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1952" cy="3960560"/>
                    </a:xfrm>
                    <a:prstGeom prst="rect">
                      <a:avLst/>
                    </a:prstGeom>
                    <a:noFill/>
                    <a:ln>
                      <a:noFill/>
                    </a:ln>
                  </pic:spPr>
                </pic:pic>
              </a:graphicData>
            </a:graphic>
          </wp:inline>
        </w:drawing>
      </w:r>
    </w:p>
    <w:p w14:paraId="3412C988" w14:textId="77777777" w:rsidR="004E24B3" w:rsidRPr="004E24B3" w:rsidRDefault="004E24B3" w:rsidP="004E24B3">
      <w:pPr>
        <w:spacing w:after="200" w:line="240" w:lineRule="auto"/>
        <w:jc w:val="center"/>
        <w:rPr>
          <w:rFonts w:ascii="Times New Roman" w:eastAsia="Times New Roman" w:hAnsi="Times New Roman" w:cs="Times New Roman"/>
          <w:sz w:val="24"/>
          <w:szCs w:val="24"/>
          <w:lang w:val="es-SV"/>
        </w:rPr>
      </w:pPr>
      <w:r w:rsidRPr="004E24B3">
        <w:rPr>
          <w:rFonts w:eastAsia="Times New Roman"/>
          <w:b/>
          <w:bCs/>
          <w:color w:val="000000"/>
          <w:lang w:val="es-SV"/>
        </w:rPr>
        <w:lastRenderedPageBreak/>
        <w:t>Caso de Estudio</w:t>
      </w:r>
    </w:p>
    <w:p w14:paraId="4FCA2B44" w14:textId="77777777" w:rsidR="004E24B3" w:rsidRPr="004E24B3" w:rsidRDefault="004E24B3" w:rsidP="004E24B3">
      <w:pPr>
        <w:spacing w:after="200" w:line="240" w:lineRule="auto"/>
        <w:jc w:val="both"/>
        <w:rPr>
          <w:rFonts w:ascii="Times New Roman" w:eastAsia="Times New Roman" w:hAnsi="Times New Roman" w:cs="Times New Roman"/>
          <w:sz w:val="24"/>
          <w:szCs w:val="24"/>
          <w:lang w:val="es-SV"/>
        </w:rPr>
      </w:pPr>
      <w:r w:rsidRPr="004E24B3">
        <w:rPr>
          <w:rFonts w:eastAsia="Times New Roman"/>
          <w:b/>
          <w:bCs/>
          <w:color w:val="000000"/>
          <w:lang w:val="es-SV"/>
        </w:rPr>
        <w:t xml:space="preserve">Implementación de Protocolos de Enrutamiento en Cisco </w:t>
      </w:r>
      <w:proofErr w:type="spellStart"/>
      <w:r w:rsidRPr="004E24B3">
        <w:rPr>
          <w:rFonts w:eastAsia="Times New Roman"/>
          <w:b/>
          <w:bCs/>
          <w:color w:val="000000"/>
          <w:lang w:val="es-SV"/>
        </w:rPr>
        <w:t>Systems</w:t>
      </w:r>
      <w:proofErr w:type="spellEnd"/>
    </w:p>
    <w:p w14:paraId="19EAA6C6" w14:textId="77777777" w:rsidR="004E24B3" w:rsidRPr="004E24B3" w:rsidRDefault="004E24B3" w:rsidP="004E24B3">
      <w:pPr>
        <w:spacing w:after="20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 xml:space="preserve">Cisco </w:t>
      </w:r>
      <w:proofErr w:type="spellStart"/>
      <w:r w:rsidRPr="004E24B3">
        <w:rPr>
          <w:rFonts w:eastAsia="Times New Roman"/>
          <w:color w:val="000000"/>
          <w:lang w:val="es-SV"/>
        </w:rPr>
        <w:t>Systems</w:t>
      </w:r>
      <w:proofErr w:type="spellEnd"/>
      <w:r w:rsidRPr="004E24B3">
        <w:rPr>
          <w:rFonts w:eastAsia="Times New Roman"/>
          <w:color w:val="000000"/>
          <w:lang w:val="es-SV"/>
        </w:rPr>
        <w:t>, como líder global en soluciones de redes, depende críticamente de protocolos de enrutamiento robustos, escalables y eficientes para garantizar la conectividad y el rendimiento de sus redes internas y las de sus clientes. Este caso de estudio analiza cómo Cisco implementa y optimiza protocolos de enrutamiento, centrándose especialmente en OSPF, EIGRP, y BGP, los cuales son esenciales en la infraestructura de redes empresariales y de proveedores de servicios.</w:t>
      </w:r>
    </w:p>
    <w:p w14:paraId="5A0CAFF4" w14:textId="77777777" w:rsidR="004E24B3" w:rsidRPr="004E24B3" w:rsidRDefault="004E24B3" w:rsidP="004E24B3">
      <w:pPr>
        <w:spacing w:after="80" w:line="240" w:lineRule="auto"/>
        <w:jc w:val="both"/>
        <w:rPr>
          <w:rFonts w:ascii="Times New Roman" w:eastAsia="Times New Roman" w:hAnsi="Times New Roman" w:cs="Times New Roman"/>
          <w:sz w:val="24"/>
          <w:szCs w:val="24"/>
          <w:lang w:val="en-US"/>
        </w:rPr>
      </w:pPr>
      <w:proofErr w:type="spellStart"/>
      <w:r w:rsidRPr="004E24B3">
        <w:rPr>
          <w:rFonts w:eastAsia="Times New Roman"/>
          <w:b/>
          <w:bCs/>
          <w:color w:val="000000"/>
          <w:lang w:val="en-US"/>
        </w:rPr>
        <w:t>Contexto</w:t>
      </w:r>
      <w:proofErr w:type="spellEnd"/>
      <w:r w:rsidRPr="004E24B3">
        <w:rPr>
          <w:rFonts w:eastAsia="Times New Roman"/>
          <w:b/>
          <w:bCs/>
          <w:color w:val="000000"/>
          <w:lang w:val="en-US"/>
        </w:rPr>
        <w:t xml:space="preserve"> Empresarial</w:t>
      </w:r>
    </w:p>
    <w:p w14:paraId="33C6FC0F" w14:textId="77777777" w:rsidR="004E24B3" w:rsidRPr="004E24B3" w:rsidRDefault="004E24B3" w:rsidP="004E24B3">
      <w:pPr>
        <w:numPr>
          <w:ilvl w:val="0"/>
          <w:numId w:val="33"/>
        </w:numPr>
        <w:spacing w:line="240" w:lineRule="auto"/>
        <w:jc w:val="both"/>
        <w:textAlignment w:val="baseline"/>
        <w:rPr>
          <w:rFonts w:eastAsia="Times New Roman"/>
          <w:color w:val="000000"/>
          <w:lang w:val="es-SV"/>
        </w:rPr>
      </w:pPr>
      <w:r w:rsidRPr="004E24B3">
        <w:rPr>
          <w:rFonts w:eastAsia="Times New Roman"/>
          <w:b/>
          <w:bCs/>
          <w:color w:val="000000"/>
          <w:lang w:val="es-SV"/>
        </w:rPr>
        <w:t>Nombre de la Empresa:</w:t>
      </w:r>
      <w:r w:rsidRPr="004E24B3">
        <w:rPr>
          <w:rFonts w:eastAsia="Times New Roman"/>
          <w:color w:val="000000"/>
          <w:lang w:val="es-SV"/>
        </w:rPr>
        <w:t xml:space="preserve"> Cisco </w:t>
      </w:r>
      <w:proofErr w:type="spellStart"/>
      <w:r w:rsidRPr="004E24B3">
        <w:rPr>
          <w:rFonts w:eastAsia="Times New Roman"/>
          <w:color w:val="000000"/>
          <w:lang w:val="es-SV"/>
        </w:rPr>
        <w:t>Systems</w:t>
      </w:r>
      <w:proofErr w:type="spellEnd"/>
      <w:r w:rsidRPr="004E24B3">
        <w:rPr>
          <w:rFonts w:eastAsia="Times New Roman"/>
          <w:color w:val="000000"/>
          <w:lang w:val="es-SV"/>
        </w:rPr>
        <w:t>, Inc.</w:t>
      </w:r>
    </w:p>
    <w:p w14:paraId="73C08BCF" w14:textId="77777777" w:rsidR="004E24B3" w:rsidRPr="004E24B3" w:rsidRDefault="004E24B3" w:rsidP="004E24B3">
      <w:pPr>
        <w:numPr>
          <w:ilvl w:val="0"/>
          <w:numId w:val="33"/>
        </w:numPr>
        <w:spacing w:line="240" w:lineRule="auto"/>
        <w:jc w:val="both"/>
        <w:textAlignment w:val="baseline"/>
        <w:rPr>
          <w:rFonts w:eastAsia="Times New Roman"/>
          <w:color w:val="000000"/>
          <w:lang w:val="en-US"/>
        </w:rPr>
      </w:pPr>
      <w:r w:rsidRPr="004E24B3">
        <w:rPr>
          <w:rFonts w:eastAsia="Times New Roman"/>
          <w:b/>
          <w:bCs/>
          <w:color w:val="000000"/>
          <w:lang w:val="en-US"/>
        </w:rPr>
        <w:t>Industria:</w:t>
      </w:r>
      <w:r w:rsidRPr="004E24B3">
        <w:rPr>
          <w:rFonts w:eastAsia="Times New Roman"/>
          <w:color w:val="000000"/>
          <w:lang w:val="en-US"/>
        </w:rPr>
        <w:t xml:space="preserve"> Redes y Telecomunicaciones</w:t>
      </w:r>
    </w:p>
    <w:p w14:paraId="3CC08587" w14:textId="77777777" w:rsidR="004E24B3" w:rsidRPr="004E24B3" w:rsidRDefault="004E24B3" w:rsidP="004E24B3">
      <w:pPr>
        <w:numPr>
          <w:ilvl w:val="0"/>
          <w:numId w:val="33"/>
        </w:numPr>
        <w:spacing w:line="240" w:lineRule="auto"/>
        <w:jc w:val="both"/>
        <w:textAlignment w:val="baseline"/>
        <w:rPr>
          <w:rFonts w:eastAsia="Times New Roman"/>
          <w:color w:val="000000"/>
          <w:lang w:val="es-SV"/>
        </w:rPr>
      </w:pPr>
      <w:r w:rsidRPr="004E24B3">
        <w:rPr>
          <w:rFonts w:eastAsia="Times New Roman"/>
          <w:b/>
          <w:bCs/>
          <w:color w:val="000000"/>
          <w:lang w:val="es-SV"/>
        </w:rPr>
        <w:t>Sede:</w:t>
      </w:r>
      <w:r w:rsidRPr="004E24B3">
        <w:rPr>
          <w:rFonts w:eastAsia="Times New Roman"/>
          <w:color w:val="000000"/>
          <w:lang w:val="es-SV"/>
        </w:rPr>
        <w:t xml:space="preserve"> San José, California, EE. UU.</w:t>
      </w:r>
    </w:p>
    <w:p w14:paraId="40CF534D" w14:textId="77777777" w:rsidR="004E24B3" w:rsidRPr="004E24B3" w:rsidRDefault="004E24B3" w:rsidP="004E24B3">
      <w:pPr>
        <w:numPr>
          <w:ilvl w:val="0"/>
          <w:numId w:val="33"/>
        </w:numPr>
        <w:spacing w:after="200" w:line="240" w:lineRule="auto"/>
        <w:jc w:val="both"/>
        <w:textAlignment w:val="baseline"/>
        <w:rPr>
          <w:rFonts w:eastAsia="Times New Roman"/>
          <w:color w:val="000000"/>
          <w:lang w:val="es-SV"/>
        </w:rPr>
      </w:pPr>
      <w:r w:rsidRPr="004E24B3">
        <w:rPr>
          <w:rFonts w:eastAsia="Times New Roman"/>
          <w:b/>
          <w:bCs/>
          <w:color w:val="000000"/>
          <w:lang w:val="es-SV"/>
        </w:rPr>
        <w:t>Tamaño:</w:t>
      </w:r>
      <w:r w:rsidRPr="004E24B3">
        <w:rPr>
          <w:rFonts w:eastAsia="Times New Roman"/>
          <w:color w:val="000000"/>
          <w:lang w:val="es-SV"/>
        </w:rPr>
        <w:t xml:space="preserve"> Más de 70,000 empleados en todo el mundo</w:t>
      </w:r>
    </w:p>
    <w:p w14:paraId="6CBB80D8"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 xml:space="preserve">Cisco no solo fabrica hardware de red, como </w:t>
      </w:r>
      <w:proofErr w:type="spellStart"/>
      <w:r w:rsidRPr="004E24B3">
        <w:rPr>
          <w:rFonts w:eastAsia="Times New Roman"/>
          <w:color w:val="000000"/>
          <w:lang w:val="es-SV"/>
        </w:rPr>
        <w:t>routers</w:t>
      </w:r>
      <w:proofErr w:type="spellEnd"/>
      <w:r w:rsidRPr="004E24B3">
        <w:rPr>
          <w:rFonts w:eastAsia="Times New Roman"/>
          <w:color w:val="000000"/>
          <w:lang w:val="es-SV"/>
        </w:rPr>
        <w:t xml:space="preserve"> y switches, sino que también desarrolla software, protocolos y arquitecturas que definen el futuro de Internet.</w:t>
      </w:r>
    </w:p>
    <w:p w14:paraId="704AD06F" w14:textId="77777777" w:rsidR="004E24B3" w:rsidRPr="004E24B3" w:rsidRDefault="004E24B3" w:rsidP="004E24B3">
      <w:pPr>
        <w:spacing w:after="80" w:line="240" w:lineRule="auto"/>
        <w:jc w:val="both"/>
        <w:rPr>
          <w:rFonts w:ascii="Times New Roman" w:eastAsia="Times New Roman" w:hAnsi="Times New Roman" w:cs="Times New Roman"/>
          <w:sz w:val="24"/>
          <w:szCs w:val="24"/>
          <w:lang w:val="en-US"/>
        </w:rPr>
      </w:pPr>
      <w:proofErr w:type="spellStart"/>
      <w:r w:rsidRPr="004E24B3">
        <w:rPr>
          <w:rFonts w:eastAsia="Times New Roman"/>
          <w:color w:val="000000"/>
          <w:lang w:val="en-US"/>
        </w:rPr>
        <w:t>Objetivo</w:t>
      </w:r>
      <w:proofErr w:type="spellEnd"/>
      <w:r w:rsidRPr="004E24B3">
        <w:rPr>
          <w:rFonts w:eastAsia="Times New Roman"/>
          <w:color w:val="000000"/>
          <w:lang w:val="en-US"/>
        </w:rPr>
        <w:t xml:space="preserve"> del Proyecto</w:t>
      </w:r>
    </w:p>
    <w:p w14:paraId="012B16CF" w14:textId="77777777" w:rsidR="004E24B3" w:rsidRPr="004E24B3" w:rsidRDefault="004E24B3" w:rsidP="004E24B3">
      <w:pPr>
        <w:numPr>
          <w:ilvl w:val="0"/>
          <w:numId w:val="34"/>
        </w:numPr>
        <w:spacing w:before="240" w:line="240" w:lineRule="auto"/>
        <w:jc w:val="both"/>
        <w:textAlignment w:val="baseline"/>
        <w:rPr>
          <w:rFonts w:eastAsia="Times New Roman"/>
          <w:color w:val="000000"/>
          <w:lang w:val="es-SV"/>
        </w:rPr>
      </w:pPr>
      <w:r w:rsidRPr="004E24B3">
        <w:rPr>
          <w:rFonts w:eastAsia="Times New Roman"/>
          <w:color w:val="000000"/>
          <w:lang w:val="es-SV"/>
        </w:rPr>
        <w:t xml:space="preserve">Modernizar y optimizar la red global de Cisco para mejorar la </w:t>
      </w:r>
      <w:r w:rsidRPr="004E24B3">
        <w:rPr>
          <w:rFonts w:eastAsia="Times New Roman"/>
          <w:b/>
          <w:bCs/>
          <w:color w:val="000000"/>
          <w:lang w:val="es-SV"/>
        </w:rPr>
        <w:t>resiliencia</w:t>
      </w:r>
      <w:r w:rsidRPr="004E24B3">
        <w:rPr>
          <w:rFonts w:eastAsia="Times New Roman"/>
          <w:color w:val="000000"/>
          <w:lang w:val="es-SV"/>
        </w:rPr>
        <w:t xml:space="preserve">, </w:t>
      </w:r>
      <w:r w:rsidRPr="004E24B3">
        <w:rPr>
          <w:rFonts w:eastAsia="Times New Roman"/>
          <w:b/>
          <w:bCs/>
          <w:color w:val="000000"/>
          <w:lang w:val="es-SV"/>
        </w:rPr>
        <w:t>escalabilidad</w:t>
      </w:r>
      <w:r w:rsidRPr="004E24B3">
        <w:rPr>
          <w:rFonts w:eastAsia="Times New Roman"/>
          <w:color w:val="000000"/>
          <w:lang w:val="es-SV"/>
        </w:rPr>
        <w:t xml:space="preserve">, y </w:t>
      </w:r>
      <w:r w:rsidRPr="004E24B3">
        <w:rPr>
          <w:rFonts w:eastAsia="Times New Roman"/>
          <w:b/>
          <w:bCs/>
          <w:color w:val="000000"/>
          <w:lang w:val="es-SV"/>
        </w:rPr>
        <w:t>convergencia</w:t>
      </w:r>
      <w:r w:rsidRPr="004E24B3">
        <w:rPr>
          <w:rFonts w:eastAsia="Times New Roman"/>
          <w:color w:val="000000"/>
          <w:lang w:val="es-SV"/>
        </w:rPr>
        <w:t>.</w:t>
      </w:r>
    </w:p>
    <w:p w14:paraId="6D16A6A3" w14:textId="77777777" w:rsidR="004E24B3" w:rsidRPr="004E24B3" w:rsidRDefault="004E24B3" w:rsidP="004E24B3">
      <w:pPr>
        <w:numPr>
          <w:ilvl w:val="0"/>
          <w:numId w:val="34"/>
        </w:numPr>
        <w:spacing w:line="240" w:lineRule="auto"/>
        <w:jc w:val="both"/>
        <w:textAlignment w:val="baseline"/>
        <w:rPr>
          <w:rFonts w:eastAsia="Times New Roman"/>
          <w:color w:val="000000"/>
          <w:lang w:val="es-SV"/>
        </w:rPr>
      </w:pPr>
      <w:r w:rsidRPr="004E24B3">
        <w:rPr>
          <w:rFonts w:eastAsia="Times New Roman"/>
          <w:color w:val="000000"/>
          <w:lang w:val="es-SV"/>
        </w:rPr>
        <w:t>Implementar un sistema de enrutamiento híbrido, utilizando múltiples protocolos que se adapten a diferentes topologías de red y escenarios de tráfico.</w:t>
      </w:r>
    </w:p>
    <w:p w14:paraId="1903B833" w14:textId="77777777" w:rsidR="004E24B3" w:rsidRPr="004E24B3" w:rsidRDefault="004E24B3" w:rsidP="004E24B3">
      <w:pPr>
        <w:numPr>
          <w:ilvl w:val="0"/>
          <w:numId w:val="34"/>
        </w:numPr>
        <w:spacing w:after="240" w:line="240" w:lineRule="auto"/>
        <w:jc w:val="both"/>
        <w:textAlignment w:val="baseline"/>
        <w:rPr>
          <w:rFonts w:eastAsia="Times New Roman"/>
          <w:color w:val="000000"/>
          <w:lang w:val="es-SV"/>
        </w:rPr>
      </w:pPr>
      <w:r w:rsidRPr="004E24B3">
        <w:rPr>
          <w:rFonts w:eastAsia="Times New Roman"/>
          <w:color w:val="000000"/>
          <w:lang w:val="es-SV"/>
        </w:rPr>
        <w:t>Garantizar alta disponibilidad y minimizar los tiempos de interrupción en entornos de misión crítica.</w:t>
      </w:r>
    </w:p>
    <w:p w14:paraId="3EBE3AA5" w14:textId="77777777" w:rsidR="004E24B3" w:rsidRPr="004E24B3" w:rsidRDefault="004E24B3" w:rsidP="004E24B3">
      <w:pPr>
        <w:spacing w:after="8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Protocolos de Enrutamiento Implementados</w:t>
      </w:r>
    </w:p>
    <w:p w14:paraId="22DC95AC" w14:textId="77777777" w:rsidR="004E24B3" w:rsidRPr="004E24B3" w:rsidRDefault="004E24B3" w:rsidP="004E24B3">
      <w:pPr>
        <w:spacing w:before="28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 xml:space="preserve">1. OSPF (Open </w:t>
      </w:r>
      <w:proofErr w:type="spellStart"/>
      <w:r w:rsidRPr="004E24B3">
        <w:rPr>
          <w:rFonts w:eastAsia="Times New Roman"/>
          <w:color w:val="000000"/>
          <w:lang w:val="es-SV"/>
        </w:rPr>
        <w:t>Shortest</w:t>
      </w:r>
      <w:proofErr w:type="spellEnd"/>
      <w:r w:rsidRPr="004E24B3">
        <w:rPr>
          <w:rFonts w:eastAsia="Times New Roman"/>
          <w:color w:val="000000"/>
          <w:lang w:val="es-SV"/>
        </w:rPr>
        <w:t xml:space="preserve"> </w:t>
      </w:r>
      <w:proofErr w:type="spellStart"/>
      <w:r w:rsidRPr="004E24B3">
        <w:rPr>
          <w:rFonts w:eastAsia="Times New Roman"/>
          <w:color w:val="000000"/>
          <w:lang w:val="es-SV"/>
        </w:rPr>
        <w:t>Path</w:t>
      </w:r>
      <w:proofErr w:type="spellEnd"/>
      <w:r w:rsidRPr="004E24B3">
        <w:rPr>
          <w:rFonts w:eastAsia="Times New Roman"/>
          <w:color w:val="000000"/>
          <w:lang w:val="es-SV"/>
        </w:rPr>
        <w:t xml:space="preserve"> </w:t>
      </w:r>
      <w:proofErr w:type="spellStart"/>
      <w:r w:rsidRPr="004E24B3">
        <w:rPr>
          <w:rFonts w:eastAsia="Times New Roman"/>
          <w:color w:val="000000"/>
          <w:lang w:val="es-SV"/>
        </w:rPr>
        <w:t>First</w:t>
      </w:r>
      <w:proofErr w:type="spellEnd"/>
      <w:r w:rsidRPr="004E24B3">
        <w:rPr>
          <w:rFonts w:eastAsia="Times New Roman"/>
          <w:color w:val="000000"/>
          <w:lang w:val="es-SV"/>
        </w:rPr>
        <w:t>)</w:t>
      </w:r>
    </w:p>
    <w:p w14:paraId="0366B723" w14:textId="77777777" w:rsidR="004E24B3" w:rsidRPr="004E24B3" w:rsidRDefault="004E24B3" w:rsidP="004E24B3">
      <w:pPr>
        <w:numPr>
          <w:ilvl w:val="0"/>
          <w:numId w:val="35"/>
        </w:numPr>
        <w:spacing w:before="240" w:line="240" w:lineRule="auto"/>
        <w:jc w:val="both"/>
        <w:textAlignment w:val="baseline"/>
        <w:rPr>
          <w:rFonts w:eastAsia="Times New Roman"/>
          <w:color w:val="000000"/>
          <w:lang w:val="es-SV"/>
        </w:rPr>
      </w:pPr>
      <w:r w:rsidRPr="004E24B3">
        <w:rPr>
          <w:rFonts w:eastAsia="Times New Roman"/>
          <w:b/>
          <w:bCs/>
          <w:color w:val="000000"/>
          <w:lang w:val="es-SV"/>
        </w:rPr>
        <w:t>Uso:</w:t>
      </w:r>
      <w:r w:rsidRPr="004E24B3">
        <w:rPr>
          <w:rFonts w:eastAsia="Times New Roman"/>
          <w:color w:val="000000"/>
          <w:lang w:val="es-SV"/>
        </w:rPr>
        <w:t xml:space="preserve"> Redes internas de gran escala (</w:t>
      </w:r>
      <w:proofErr w:type="spellStart"/>
      <w:r w:rsidRPr="004E24B3">
        <w:rPr>
          <w:rFonts w:eastAsia="Times New Roman"/>
          <w:color w:val="000000"/>
          <w:lang w:val="es-SV"/>
        </w:rPr>
        <w:t>core</w:t>
      </w:r>
      <w:proofErr w:type="spellEnd"/>
      <w:r w:rsidRPr="004E24B3">
        <w:rPr>
          <w:rFonts w:eastAsia="Times New Roman"/>
          <w:color w:val="000000"/>
          <w:lang w:val="es-SV"/>
        </w:rPr>
        <w:t>, distribución).</w:t>
      </w:r>
    </w:p>
    <w:p w14:paraId="168C706A" w14:textId="77777777" w:rsidR="004E24B3" w:rsidRPr="004E24B3" w:rsidRDefault="004E24B3" w:rsidP="004E24B3">
      <w:pPr>
        <w:numPr>
          <w:ilvl w:val="0"/>
          <w:numId w:val="35"/>
        </w:numPr>
        <w:spacing w:line="240" w:lineRule="auto"/>
        <w:jc w:val="both"/>
        <w:textAlignment w:val="baseline"/>
        <w:rPr>
          <w:rFonts w:eastAsia="Times New Roman"/>
          <w:color w:val="000000"/>
          <w:lang w:val="es-SV"/>
        </w:rPr>
      </w:pPr>
      <w:r w:rsidRPr="004E24B3">
        <w:rPr>
          <w:rFonts w:eastAsia="Times New Roman"/>
          <w:b/>
          <w:bCs/>
          <w:color w:val="000000"/>
          <w:lang w:val="es-SV"/>
        </w:rPr>
        <w:t>Ventajas:</w:t>
      </w:r>
      <w:r w:rsidRPr="004E24B3">
        <w:rPr>
          <w:rFonts w:eastAsia="Times New Roman"/>
          <w:color w:val="000000"/>
          <w:lang w:val="es-SV"/>
        </w:rPr>
        <w:t xml:space="preserve"> Convergencia rápida, jerarquía con áreas, soporte para VLSM y autenticación.</w:t>
      </w:r>
    </w:p>
    <w:p w14:paraId="24C15CEA" w14:textId="77777777" w:rsidR="004E24B3" w:rsidRPr="004E24B3" w:rsidRDefault="004E24B3" w:rsidP="004E24B3">
      <w:pPr>
        <w:numPr>
          <w:ilvl w:val="0"/>
          <w:numId w:val="35"/>
        </w:numPr>
        <w:spacing w:after="240" w:line="240" w:lineRule="auto"/>
        <w:jc w:val="both"/>
        <w:textAlignment w:val="baseline"/>
        <w:rPr>
          <w:rFonts w:eastAsia="Times New Roman"/>
          <w:color w:val="000000"/>
          <w:lang w:val="es-SV"/>
        </w:rPr>
      </w:pPr>
      <w:r w:rsidRPr="004E24B3">
        <w:rPr>
          <w:rFonts w:eastAsia="Times New Roman"/>
          <w:b/>
          <w:bCs/>
          <w:color w:val="000000"/>
          <w:lang w:val="es-SV"/>
        </w:rPr>
        <w:t>Implementación en Cisco:</w:t>
      </w:r>
      <w:r w:rsidRPr="004E24B3">
        <w:rPr>
          <w:rFonts w:eastAsia="Times New Roman"/>
          <w:color w:val="000000"/>
          <w:lang w:val="es-SV"/>
        </w:rPr>
        <w:t xml:space="preserve"> Utilizado extensamente en redes empresariales internas. Cisco personalizó su configuración para optimizar el SPF (algoritmo de Dijkstra) y reducir el tráfico de LSA (</w:t>
      </w:r>
      <w:proofErr w:type="gramStart"/>
      <w:r w:rsidRPr="004E24B3">
        <w:rPr>
          <w:rFonts w:eastAsia="Times New Roman"/>
          <w:color w:val="000000"/>
          <w:lang w:val="es-SV"/>
        </w:rPr>
        <w:t>Link</w:t>
      </w:r>
      <w:proofErr w:type="gramEnd"/>
      <w:r w:rsidRPr="004E24B3">
        <w:rPr>
          <w:rFonts w:eastAsia="Times New Roman"/>
          <w:color w:val="000000"/>
          <w:lang w:val="es-SV"/>
        </w:rPr>
        <w:t xml:space="preserve"> </w:t>
      </w:r>
      <w:proofErr w:type="spellStart"/>
      <w:r w:rsidRPr="004E24B3">
        <w:rPr>
          <w:rFonts w:eastAsia="Times New Roman"/>
          <w:color w:val="000000"/>
          <w:lang w:val="es-SV"/>
        </w:rPr>
        <w:t>State</w:t>
      </w:r>
      <w:proofErr w:type="spellEnd"/>
      <w:r w:rsidRPr="004E24B3">
        <w:rPr>
          <w:rFonts w:eastAsia="Times New Roman"/>
          <w:color w:val="000000"/>
          <w:lang w:val="es-SV"/>
        </w:rPr>
        <w:t xml:space="preserve"> </w:t>
      </w:r>
      <w:proofErr w:type="spellStart"/>
      <w:r w:rsidRPr="004E24B3">
        <w:rPr>
          <w:rFonts w:eastAsia="Times New Roman"/>
          <w:color w:val="000000"/>
          <w:lang w:val="es-SV"/>
        </w:rPr>
        <w:t>Advertisements</w:t>
      </w:r>
      <w:proofErr w:type="spellEnd"/>
      <w:r w:rsidRPr="004E24B3">
        <w:rPr>
          <w:rFonts w:eastAsia="Times New Roman"/>
          <w:color w:val="000000"/>
          <w:lang w:val="es-SV"/>
        </w:rPr>
        <w:t>) en redes de alta densidad.</w:t>
      </w:r>
    </w:p>
    <w:p w14:paraId="29163EA6" w14:textId="77777777" w:rsidR="004E24B3" w:rsidRPr="004E24B3" w:rsidRDefault="004E24B3" w:rsidP="004E24B3">
      <w:pPr>
        <w:spacing w:before="280" w:line="240" w:lineRule="auto"/>
        <w:jc w:val="both"/>
        <w:rPr>
          <w:rFonts w:ascii="Times New Roman" w:eastAsia="Times New Roman" w:hAnsi="Times New Roman" w:cs="Times New Roman"/>
          <w:sz w:val="24"/>
          <w:szCs w:val="24"/>
          <w:lang w:val="en-US"/>
        </w:rPr>
      </w:pPr>
      <w:r w:rsidRPr="004E24B3">
        <w:rPr>
          <w:rFonts w:eastAsia="Times New Roman"/>
          <w:color w:val="000000"/>
          <w:lang w:val="en-US"/>
        </w:rPr>
        <w:t>2. EIGRP (Enhanced Interior Gateway Routing Protocol)</w:t>
      </w:r>
    </w:p>
    <w:p w14:paraId="556E1E46" w14:textId="77777777" w:rsidR="004E24B3" w:rsidRPr="004E24B3" w:rsidRDefault="004E24B3" w:rsidP="004E24B3">
      <w:pPr>
        <w:numPr>
          <w:ilvl w:val="0"/>
          <w:numId w:val="36"/>
        </w:numPr>
        <w:spacing w:before="240" w:line="240" w:lineRule="auto"/>
        <w:jc w:val="both"/>
        <w:textAlignment w:val="baseline"/>
        <w:rPr>
          <w:rFonts w:eastAsia="Times New Roman"/>
          <w:color w:val="000000"/>
          <w:lang w:val="es-SV"/>
        </w:rPr>
      </w:pPr>
      <w:r w:rsidRPr="004E24B3">
        <w:rPr>
          <w:rFonts w:eastAsia="Times New Roman"/>
          <w:b/>
          <w:bCs/>
          <w:color w:val="000000"/>
          <w:lang w:val="es-SV"/>
        </w:rPr>
        <w:t>Uso:</w:t>
      </w:r>
      <w:r w:rsidRPr="004E24B3">
        <w:rPr>
          <w:rFonts w:eastAsia="Times New Roman"/>
          <w:color w:val="000000"/>
          <w:lang w:val="es-SV"/>
        </w:rPr>
        <w:t xml:space="preserve"> Redes internas con alta eficiencia y menor complejidad operativa.</w:t>
      </w:r>
    </w:p>
    <w:p w14:paraId="7C8C5791" w14:textId="77777777" w:rsidR="004E24B3" w:rsidRPr="004E24B3" w:rsidRDefault="004E24B3" w:rsidP="004E24B3">
      <w:pPr>
        <w:numPr>
          <w:ilvl w:val="0"/>
          <w:numId w:val="36"/>
        </w:numPr>
        <w:spacing w:line="240" w:lineRule="auto"/>
        <w:jc w:val="both"/>
        <w:textAlignment w:val="baseline"/>
        <w:rPr>
          <w:rFonts w:eastAsia="Times New Roman"/>
          <w:color w:val="000000"/>
          <w:lang w:val="es-SV"/>
        </w:rPr>
      </w:pPr>
      <w:r w:rsidRPr="004E24B3">
        <w:rPr>
          <w:rFonts w:eastAsia="Times New Roman"/>
          <w:b/>
          <w:bCs/>
          <w:color w:val="000000"/>
          <w:lang w:val="es-SV"/>
        </w:rPr>
        <w:t>Ventajas:</w:t>
      </w:r>
      <w:r w:rsidRPr="004E24B3">
        <w:rPr>
          <w:rFonts w:eastAsia="Times New Roman"/>
          <w:color w:val="000000"/>
          <w:lang w:val="es-SV"/>
        </w:rPr>
        <w:t xml:space="preserve"> Propietario de Cisco (hasta su estandarización parcial), rápido en convergencia, uso eficiente del ancho de banda.</w:t>
      </w:r>
    </w:p>
    <w:p w14:paraId="2F084459" w14:textId="77777777" w:rsidR="004E24B3" w:rsidRPr="004E24B3" w:rsidRDefault="004E24B3" w:rsidP="004E24B3">
      <w:pPr>
        <w:numPr>
          <w:ilvl w:val="0"/>
          <w:numId w:val="36"/>
        </w:numPr>
        <w:spacing w:after="240" w:line="240" w:lineRule="auto"/>
        <w:jc w:val="both"/>
        <w:textAlignment w:val="baseline"/>
        <w:rPr>
          <w:rFonts w:eastAsia="Times New Roman"/>
          <w:color w:val="000000"/>
          <w:lang w:val="es-SV"/>
        </w:rPr>
      </w:pPr>
      <w:r w:rsidRPr="004E24B3">
        <w:rPr>
          <w:rFonts w:eastAsia="Times New Roman"/>
          <w:b/>
          <w:bCs/>
          <w:color w:val="000000"/>
          <w:lang w:val="es-SV"/>
        </w:rPr>
        <w:t>Implementación en Cisco:</w:t>
      </w:r>
      <w:r w:rsidRPr="004E24B3">
        <w:rPr>
          <w:rFonts w:eastAsia="Times New Roman"/>
          <w:color w:val="000000"/>
          <w:lang w:val="es-SV"/>
        </w:rPr>
        <w:t xml:space="preserve"> Se utiliza en redes donde se prioriza la rapidez de convergencia y la facilidad de administración. Cisco ha integrado EIGRP con tecnologías como HSRP y </w:t>
      </w:r>
      <w:proofErr w:type="spellStart"/>
      <w:r w:rsidRPr="004E24B3">
        <w:rPr>
          <w:rFonts w:eastAsia="Times New Roman"/>
          <w:color w:val="000000"/>
          <w:lang w:val="es-SV"/>
        </w:rPr>
        <w:t>QoS</w:t>
      </w:r>
      <w:proofErr w:type="spellEnd"/>
      <w:r w:rsidRPr="004E24B3">
        <w:rPr>
          <w:rFonts w:eastAsia="Times New Roman"/>
          <w:color w:val="000000"/>
          <w:lang w:val="es-SV"/>
        </w:rPr>
        <w:t>.</w:t>
      </w:r>
    </w:p>
    <w:p w14:paraId="6B32C8BF" w14:textId="77777777" w:rsidR="004E24B3" w:rsidRPr="004E24B3" w:rsidRDefault="004E24B3" w:rsidP="004E24B3">
      <w:pPr>
        <w:spacing w:after="240" w:line="240" w:lineRule="auto"/>
        <w:rPr>
          <w:rFonts w:ascii="Times New Roman" w:eastAsia="Times New Roman" w:hAnsi="Times New Roman" w:cs="Times New Roman"/>
          <w:sz w:val="24"/>
          <w:szCs w:val="24"/>
          <w:lang w:val="es-SV"/>
        </w:rPr>
      </w:pPr>
      <w:r w:rsidRPr="004E24B3">
        <w:rPr>
          <w:rFonts w:ascii="Times New Roman" w:eastAsia="Times New Roman" w:hAnsi="Times New Roman" w:cs="Times New Roman"/>
          <w:sz w:val="24"/>
          <w:szCs w:val="24"/>
          <w:lang w:val="es-SV"/>
        </w:rPr>
        <w:br/>
      </w:r>
      <w:r w:rsidRPr="004E24B3">
        <w:rPr>
          <w:rFonts w:ascii="Times New Roman" w:eastAsia="Times New Roman" w:hAnsi="Times New Roman" w:cs="Times New Roman"/>
          <w:sz w:val="24"/>
          <w:szCs w:val="24"/>
          <w:lang w:val="es-SV"/>
        </w:rPr>
        <w:br/>
      </w:r>
    </w:p>
    <w:p w14:paraId="4D7724F2" w14:textId="77777777" w:rsidR="004E24B3" w:rsidRDefault="004E24B3" w:rsidP="004E24B3">
      <w:pPr>
        <w:spacing w:before="280" w:line="240" w:lineRule="auto"/>
        <w:jc w:val="both"/>
        <w:rPr>
          <w:rFonts w:eastAsia="Times New Roman"/>
          <w:color w:val="000000"/>
          <w:lang w:val="en-US"/>
        </w:rPr>
      </w:pPr>
    </w:p>
    <w:p w14:paraId="164C2CFE" w14:textId="2E1096D5" w:rsidR="004E24B3" w:rsidRPr="004E24B3" w:rsidRDefault="004E24B3" w:rsidP="004E24B3">
      <w:pPr>
        <w:spacing w:before="280" w:line="240" w:lineRule="auto"/>
        <w:jc w:val="both"/>
        <w:rPr>
          <w:rFonts w:ascii="Times New Roman" w:eastAsia="Times New Roman" w:hAnsi="Times New Roman" w:cs="Times New Roman"/>
          <w:sz w:val="24"/>
          <w:szCs w:val="24"/>
          <w:lang w:val="en-US"/>
        </w:rPr>
      </w:pPr>
      <w:r w:rsidRPr="004E24B3">
        <w:rPr>
          <w:rFonts w:eastAsia="Times New Roman"/>
          <w:color w:val="000000"/>
          <w:lang w:val="en-US"/>
        </w:rPr>
        <w:lastRenderedPageBreak/>
        <w:t>3. BGP (Border Gateway Protocol)</w:t>
      </w:r>
    </w:p>
    <w:p w14:paraId="0366CB71" w14:textId="77777777" w:rsidR="004E24B3" w:rsidRPr="004E24B3" w:rsidRDefault="004E24B3" w:rsidP="004E24B3">
      <w:pPr>
        <w:numPr>
          <w:ilvl w:val="0"/>
          <w:numId w:val="37"/>
        </w:numPr>
        <w:spacing w:before="240" w:line="240" w:lineRule="auto"/>
        <w:jc w:val="both"/>
        <w:textAlignment w:val="baseline"/>
        <w:rPr>
          <w:rFonts w:eastAsia="Times New Roman"/>
          <w:color w:val="000000"/>
          <w:lang w:val="es-SV"/>
        </w:rPr>
      </w:pPr>
      <w:r w:rsidRPr="004E24B3">
        <w:rPr>
          <w:rFonts w:eastAsia="Times New Roman"/>
          <w:b/>
          <w:bCs/>
          <w:color w:val="000000"/>
          <w:lang w:val="es-SV"/>
        </w:rPr>
        <w:t>Uso:</w:t>
      </w:r>
      <w:r w:rsidRPr="004E24B3">
        <w:rPr>
          <w:rFonts w:eastAsia="Times New Roman"/>
          <w:color w:val="000000"/>
          <w:lang w:val="es-SV"/>
        </w:rPr>
        <w:t xml:space="preserve"> Interconexión con </w:t>
      </w:r>
      <w:proofErr w:type="spellStart"/>
      <w:r w:rsidRPr="004E24B3">
        <w:rPr>
          <w:rFonts w:eastAsia="Times New Roman"/>
          <w:color w:val="000000"/>
          <w:lang w:val="es-SV"/>
        </w:rPr>
        <w:t>ISPs</w:t>
      </w:r>
      <w:proofErr w:type="spellEnd"/>
      <w:r w:rsidRPr="004E24B3">
        <w:rPr>
          <w:rFonts w:eastAsia="Times New Roman"/>
          <w:color w:val="000000"/>
          <w:lang w:val="es-SV"/>
        </w:rPr>
        <w:t>, redes externas y nubes (Amazon AWS, Azure).</w:t>
      </w:r>
    </w:p>
    <w:p w14:paraId="19976640" w14:textId="77777777" w:rsidR="004E24B3" w:rsidRPr="004E24B3" w:rsidRDefault="004E24B3" w:rsidP="004E24B3">
      <w:pPr>
        <w:numPr>
          <w:ilvl w:val="0"/>
          <w:numId w:val="37"/>
        </w:numPr>
        <w:spacing w:line="240" w:lineRule="auto"/>
        <w:jc w:val="both"/>
        <w:textAlignment w:val="baseline"/>
        <w:rPr>
          <w:rFonts w:eastAsia="Times New Roman"/>
          <w:color w:val="000000"/>
          <w:lang w:val="es-SV"/>
        </w:rPr>
      </w:pPr>
      <w:r w:rsidRPr="004E24B3">
        <w:rPr>
          <w:rFonts w:eastAsia="Times New Roman"/>
          <w:b/>
          <w:bCs/>
          <w:color w:val="000000"/>
          <w:lang w:val="es-SV"/>
        </w:rPr>
        <w:t>Ventajas:</w:t>
      </w:r>
      <w:r w:rsidRPr="004E24B3">
        <w:rPr>
          <w:rFonts w:eastAsia="Times New Roman"/>
          <w:color w:val="000000"/>
          <w:lang w:val="es-SV"/>
        </w:rPr>
        <w:t xml:space="preserve"> Escalabilidad, control de políticas de enrutamiento, soporte para múltiples rutas.</w:t>
      </w:r>
    </w:p>
    <w:p w14:paraId="603A6191" w14:textId="77777777" w:rsidR="004E24B3" w:rsidRPr="004E24B3" w:rsidRDefault="004E24B3" w:rsidP="004E24B3">
      <w:pPr>
        <w:numPr>
          <w:ilvl w:val="0"/>
          <w:numId w:val="37"/>
        </w:numPr>
        <w:spacing w:after="240" w:line="240" w:lineRule="auto"/>
        <w:jc w:val="both"/>
        <w:textAlignment w:val="baseline"/>
        <w:rPr>
          <w:rFonts w:eastAsia="Times New Roman"/>
          <w:color w:val="000000"/>
          <w:lang w:val="es-SV"/>
        </w:rPr>
      </w:pPr>
      <w:r w:rsidRPr="004E24B3">
        <w:rPr>
          <w:rFonts w:eastAsia="Times New Roman"/>
          <w:b/>
          <w:bCs/>
          <w:color w:val="000000"/>
          <w:lang w:val="es-SV"/>
        </w:rPr>
        <w:t>Implementación en Cisco:</w:t>
      </w:r>
      <w:r w:rsidRPr="004E24B3">
        <w:rPr>
          <w:rFonts w:eastAsia="Times New Roman"/>
          <w:color w:val="000000"/>
          <w:lang w:val="es-SV"/>
        </w:rPr>
        <w:t xml:space="preserve"> Cisco usa BGP en su red troncal global (</w:t>
      </w:r>
      <w:proofErr w:type="spellStart"/>
      <w:r w:rsidRPr="004E24B3">
        <w:rPr>
          <w:rFonts w:eastAsia="Times New Roman"/>
          <w:color w:val="000000"/>
          <w:lang w:val="es-SV"/>
        </w:rPr>
        <w:t>backbone</w:t>
      </w:r>
      <w:proofErr w:type="spellEnd"/>
      <w:r w:rsidRPr="004E24B3">
        <w:rPr>
          <w:rFonts w:eastAsia="Times New Roman"/>
          <w:color w:val="000000"/>
          <w:lang w:val="es-SV"/>
        </w:rPr>
        <w:t>) y en soluciones SD-WAN. Implementa rutas políticas avanzadas (</w:t>
      </w:r>
      <w:proofErr w:type="spellStart"/>
      <w:r w:rsidRPr="004E24B3">
        <w:rPr>
          <w:rFonts w:eastAsia="Times New Roman"/>
          <w:color w:val="000000"/>
          <w:lang w:val="es-SV"/>
        </w:rPr>
        <w:t>route</w:t>
      </w:r>
      <w:proofErr w:type="spellEnd"/>
      <w:r w:rsidRPr="004E24B3">
        <w:rPr>
          <w:rFonts w:eastAsia="Times New Roman"/>
          <w:color w:val="000000"/>
          <w:lang w:val="es-SV"/>
        </w:rPr>
        <w:t xml:space="preserve"> </w:t>
      </w:r>
      <w:proofErr w:type="spellStart"/>
      <w:r w:rsidRPr="004E24B3">
        <w:rPr>
          <w:rFonts w:eastAsia="Times New Roman"/>
          <w:color w:val="000000"/>
          <w:lang w:val="es-SV"/>
        </w:rPr>
        <w:t>maps</w:t>
      </w:r>
      <w:proofErr w:type="spellEnd"/>
      <w:r w:rsidRPr="004E24B3">
        <w:rPr>
          <w:rFonts w:eastAsia="Times New Roman"/>
          <w:color w:val="000000"/>
          <w:lang w:val="es-SV"/>
        </w:rPr>
        <w:t xml:space="preserve">, AS </w:t>
      </w:r>
      <w:proofErr w:type="spellStart"/>
      <w:r w:rsidRPr="004E24B3">
        <w:rPr>
          <w:rFonts w:eastAsia="Times New Roman"/>
          <w:color w:val="000000"/>
          <w:lang w:val="es-SV"/>
        </w:rPr>
        <w:t>path</w:t>
      </w:r>
      <w:proofErr w:type="spellEnd"/>
      <w:r w:rsidRPr="004E24B3">
        <w:rPr>
          <w:rFonts w:eastAsia="Times New Roman"/>
          <w:color w:val="000000"/>
          <w:lang w:val="es-SV"/>
        </w:rPr>
        <w:t xml:space="preserve"> </w:t>
      </w:r>
      <w:proofErr w:type="spellStart"/>
      <w:r w:rsidRPr="004E24B3">
        <w:rPr>
          <w:rFonts w:eastAsia="Times New Roman"/>
          <w:color w:val="000000"/>
          <w:lang w:val="es-SV"/>
        </w:rPr>
        <w:t>prepending</w:t>
      </w:r>
      <w:proofErr w:type="spellEnd"/>
      <w:r w:rsidRPr="004E24B3">
        <w:rPr>
          <w:rFonts w:eastAsia="Times New Roman"/>
          <w:color w:val="000000"/>
          <w:lang w:val="es-SV"/>
        </w:rPr>
        <w:t>, MED) para controlar el tráfico de entrada y salida.</w:t>
      </w:r>
    </w:p>
    <w:p w14:paraId="3ABDD9FB" w14:textId="77777777" w:rsidR="004E24B3" w:rsidRPr="004E24B3" w:rsidRDefault="004E24B3" w:rsidP="004E24B3">
      <w:pPr>
        <w:spacing w:after="80" w:line="240" w:lineRule="auto"/>
        <w:jc w:val="both"/>
        <w:rPr>
          <w:rFonts w:ascii="Times New Roman" w:eastAsia="Times New Roman" w:hAnsi="Times New Roman" w:cs="Times New Roman"/>
          <w:sz w:val="24"/>
          <w:szCs w:val="24"/>
          <w:lang w:val="en-US"/>
        </w:rPr>
      </w:pPr>
      <w:proofErr w:type="spellStart"/>
      <w:r w:rsidRPr="004E24B3">
        <w:rPr>
          <w:rFonts w:eastAsia="Times New Roman"/>
          <w:color w:val="000000"/>
          <w:lang w:val="en-US"/>
        </w:rPr>
        <w:t>Desafíos</w:t>
      </w:r>
      <w:proofErr w:type="spellEnd"/>
      <w:r w:rsidRPr="004E24B3">
        <w:rPr>
          <w:rFonts w:eastAsia="Times New Roman"/>
          <w:color w:val="000000"/>
          <w:lang w:val="en-US"/>
        </w:rPr>
        <w:t xml:space="preserve"> y </w:t>
      </w:r>
      <w:proofErr w:type="spellStart"/>
      <w:r w:rsidRPr="004E24B3">
        <w:rPr>
          <w:rFonts w:eastAsia="Times New Roman"/>
          <w:color w:val="000000"/>
          <w:lang w:val="en-US"/>
        </w:rPr>
        <w:t>Soluciones</w:t>
      </w:r>
      <w:proofErr w:type="spellEnd"/>
    </w:p>
    <w:tbl>
      <w:tblPr>
        <w:tblW w:w="0" w:type="auto"/>
        <w:tblCellMar>
          <w:top w:w="15" w:type="dxa"/>
          <w:left w:w="15" w:type="dxa"/>
          <w:bottom w:w="15" w:type="dxa"/>
          <w:right w:w="15" w:type="dxa"/>
        </w:tblCellMar>
        <w:tblLook w:val="04A0" w:firstRow="1" w:lastRow="0" w:firstColumn="1" w:lastColumn="0" w:noHBand="0" w:noVBand="1"/>
      </w:tblPr>
      <w:tblGrid>
        <w:gridCol w:w="2843"/>
        <w:gridCol w:w="6186"/>
      </w:tblGrid>
      <w:tr w:rsidR="004E24B3" w:rsidRPr="004E24B3" w14:paraId="1C0CDA18" w14:textId="77777777" w:rsidTr="004E24B3">
        <w:trPr>
          <w:trHeight w:val="500"/>
        </w:trPr>
        <w:tc>
          <w:tcPr>
            <w:tcW w:w="0" w:type="auto"/>
            <w:tcBorders>
              <w:bottom w:val="single" w:sz="12" w:space="0" w:color="000000"/>
              <w:right w:val="single" w:sz="12" w:space="0" w:color="000000"/>
            </w:tcBorders>
            <w:tcMar>
              <w:top w:w="100" w:type="dxa"/>
              <w:left w:w="100" w:type="dxa"/>
              <w:bottom w:w="100" w:type="dxa"/>
              <w:right w:w="100" w:type="dxa"/>
            </w:tcMar>
            <w:hideMark/>
          </w:tcPr>
          <w:p w14:paraId="20605803"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n-US"/>
              </w:rPr>
            </w:pPr>
            <w:proofErr w:type="spellStart"/>
            <w:r w:rsidRPr="004E24B3">
              <w:rPr>
                <w:rFonts w:eastAsia="Times New Roman"/>
                <w:b/>
                <w:bCs/>
                <w:color w:val="000000"/>
                <w:lang w:val="en-US"/>
              </w:rPr>
              <w:t>Desafío</w:t>
            </w:r>
            <w:proofErr w:type="spellEnd"/>
          </w:p>
        </w:tc>
        <w:tc>
          <w:tcPr>
            <w:tcW w:w="0" w:type="auto"/>
            <w:tcBorders>
              <w:left w:val="single" w:sz="12" w:space="0" w:color="000000"/>
              <w:bottom w:val="single" w:sz="12" w:space="0" w:color="000000"/>
            </w:tcBorders>
            <w:tcMar>
              <w:top w:w="100" w:type="dxa"/>
              <w:left w:w="100" w:type="dxa"/>
              <w:bottom w:w="100" w:type="dxa"/>
              <w:right w:w="100" w:type="dxa"/>
            </w:tcMar>
            <w:hideMark/>
          </w:tcPr>
          <w:p w14:paraId="2B1D3F29"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n-US"/>
              </w:rPr>
            </w:pPr>
            <w:proofErr w:type="spellStart"/>
            <w:r w:rsidRPr="004E24B3">
              <w:rPr>
                <w:rFonts w:eastAsia="Times New Roman"/>
                <w:b/>
                <w:bCs/>
                <w:color w:val="000000"/>
                <w:lang w:val="en-US"/>
              </w:rPr>
              <w:t>Solución</w:t>
            </w:r>
            <w:proofErr w:type="spellEnd"/>
          </w:p>
        </w:tc>
      </w:tr>
      <w:tr w:rsidR="004E24B3" w:rsidRPr="004E24B3" w14:paraId="00548F98" w14:textId="77777777" w:rsidTr="004E24B3">
        <w:trPr>
          <w:trHeight w:val="785"/>
        </w:trPr>
        <w:tc>
          <w:tcPr>
            <w:tcW w:w="0" w:type="auto"/>
            <w:tcBorders>
              <w:top w:val="single" w:sz="12" w:space="0" w:color="000000"/>
              <w:bottom w:val="single" w:sz="12" w:space="0" w:color="000000"/>
              <w:right w:val="single" w:sz="12" w:space="0" w:color="000000"/>
            </w:tcBorders>
            <w:tcMar>
              <w:top w:w="100" w:type="dxa"/>
              <w:left w:w="100" w:type="dxa"/>
              <w:bottom w:w="100" w:type="dxa"/>
              <w:right w:w="100" w:type="dxa"/>
            </w:tcMar>
            <w:hideMark/>
          </w:tcPr>
          <w:p w14:paraId="34178829"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Complejidad al integrar múltiples protocolos</w:t>
            </w:r>
          </w:p>
        </w:tc>
        <w:tc>
          <w:tcPr>
            <w:tcW w:w="0" w:type="auto"/>
            <w:tcBorders>
              <w:top w:val="single" w:sz="12" w:space="0" w:color="000000"/>
              <w:left w:val="single" w:sz="12" w:space="0" w:color="000000"/>
              <w:bottom w:val="single" w:sz="12" w:space="0" w:color="000000"/>
            </w:tcBorders>
            <w:tcMar>
              <w:top w:w="100" w:type="dxa"/>
              <w:left w:w="100" w:type="dxa"/>
              <w:bottom w:w="100" w:type="dxa"/>
              <w:right w:w="100" w:type="dxa"/>
            </w:tcMar>
            <w:hideMark/>
          </w:tcPr>
          <w:p w14:paraId="05CF64A4"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 xml:space="preserve">Cisco utilizó </w:t>
            </w:r>
            <w:r w:rsidRPr="004E24B3">
              <w:rPr>
                <w:rFonts w:eastAsia="Times New Roman"/>
                <w:b/>
                <w:bCs/>
                <w:color w:val="000000"/>
                <w:lang w:val="es-SV"/>
              </w:rPr>
              <w:t>redistribución de rutas</w:t>
            </w:r>
            <w:r w:rsidRPr="004E24B3">
              <w:rPr>
                <w:rFonts w:eastAsia="Times New Roman"/>
                <w:color w:val="000000"/>
                <w:lang w:val="es-SV"/>
              </w:rPr>
              <w:t xml:space="preserve"> y herramientas de monitoreo como </w:t>
            </w:r>
            <w:r w:rsidRPr="004E24B3">
              <w:rPr>
                <w:rFonts w:eastAsia="Times New Roman"/>
                <w:b/>
                <w:bCs/>
                <w:color w:val="000000"/>
                <w:lang w:val="es-SV"/>
              </w:rPr>
              <w:t>Cisco DNA Center</w:t>
            </w:r>
            <w:r w:rsidRPr="004E24B3">
              <w:rPr>
                <w:rFonts w:eastAsia="Times New Roman"/>
                <w:color w:val="000000"/>
                <w:lang w:val="es-SV"/>
              </w:rPr>
              <w:t xml:space="preserve"> para una visión unificada.</w:t>
            </w:r>
          </w:p>
        </w:tc>
      </w:tr>
      <w:tr w:rsidR="004E24B3" w:rsidRPr="004E24B3" w14:paraId="6CE5523C" w14:textId="77777777" w:rsidTr="004E24B3">
        <w:trPr>
          <w:trHeight w:val="785"/>
        </w:trPr>
        <w:tc>
          <w:tcPr>
            <w:tcW w:w="0" w:type="auto"/>
            <w:tcBorders>
              <w:top w:val="single" w:sz="12" w:space="0" w:color="000000"/>
              <w:bottom w:val="single" w:sz="12" w:space="0" w:color="000000"/>
              <w:right w:val="single" w:sz="12" w:space="0" w:color="000000"/>
            </w:tcBorders>
            <w:tcMar>
              <w:top w:w="100" w:type="dxa"/>
              <w:left w:w="100" w:type="dxa"/>
              <w:bottom w:w="100" w:type="dxa"/>
              <w:right w:w="100" w:type="dxa"/>
            </w:tcMar>
            <w:hideMark/>
          </w:tcPr>
          <w:p w14:paraId="47156D8B"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Convergencia lenta en fallos críticos</w:t>
            </w:r>
          </w:p>
        </w:tc>
        <w:tc>
          <w:tcPr>
            <w:tcW w:w="0" w:type="auto"/>
            <w:tcBorders>
              <w:top w:val="single" w:sz="12" w:space="0" w:color="000000"/>
              <w:left w:val="single" w:sz="12" w:space="0" w:color="000000"/>
              <w:bottom w:val="single" w:sz="12" w:space="0" w:color="000000"/>
            </w:tcBorders>
            <w:tcMar>
              <w:top w:w="100" w:type="dxa"/>
              <w:left w:w="100" w:type="dxa"/>
              <w:bottom w:w="100" w:type="dxa"/>
              <w:right w:w="100" w:type="dxa"/>
            </w:tcMar>
            <w:hideMark/>
          </w:tcPr>
          <w:p w14:paraId="1C185799"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n-US"/>
              </w:rPr>
            </w:pPr>
            <w:proofErr w:type="spellStart"/>
            <w:r w:rsidRPr="004E24B3">
              <w:rPr>
                <w:rFonts w:eastAsia="Times New Roman"/>
                <w:color w:val="000000"/>
                <w:lang w:val="en-US"/>
              </w:rPr>
              <w:t>Ajustes</w:t>
            </w:r>
            <w:proofErr w:type="spellEnd"/>
            <w:r w:rsidRPr="004E24B3">
              <w:rPr>
                <w:rFonts w:eastAsia="Times New Roman"/>
                <w:color w:val="000000"/>
                <w:lang w:val="en-US"/>
              </w:rPr>
              <w:t xml:space="preserve"> de </w:t>
            </w:r>
            <w:r w:rsidRPr="004E24B3">
              <w:rPr>
                <w:rFonts w:eastAsia="Times New Roman"/>
                <w:b/>
                <w:bCs/>
                <w:color w:val="000000"/>
                <w:lang w:val="en-US"/>
              </w:rPr>
              <w:t>timers</w:t>
            </w:r>
            <w:r w:rsidRPr="004E24B3">
              <w:rPr>
                <w:rFonts w:eastAsia="Times New Roman"/>
                <w:color w:val="000000"/>
                <w:lang w:val="en-US"/>
              </w:rPr>
              <w:t xml:space="preserve">, </w:t>
            </w:r>
            <w:proofErr w:type="spellStart"/>
            <w:r w:rsidRPr="004E24B3">
              <w:rPr>
                <w:rFonts w:eastAsia="Times New Roman"/>
                <w:color w:val="000000"/>
                <w:lang w:val="en-US"/>
              </w:rPr>
              <w:t>uso</w:t>
            </w:r>
            <w:proofErr w:type="spellEnd"/>
            <w:r w:rsidRPr="004E24B3">
              <w:rPr>
                <w:rFonts w:eastAsia="Times New Roman"/>
                <w:color w:val="000000"/>
                <w:lang w:val="en-US"/>
              </w:rPr>
              <w:t xml:space="preserve"> de </w:t>
            </w:r>
            <w:r w:rsidRPr="004E24B3">
              <w:rPr>
                <w:rFonts w:eastAsia="Times New Roman"/>
                <w:b/>
                <w:bCs/>
                <w:color w:val="000000"/>
                <w:lang w:val="en-US"/>
              </w:rPr>
              <w:t>Fast Reroute (FRR)</w:t>
            </w:r>
            <w:r w:rsidRPr="004E24B3">
              <w:rPr>
                <w:rFonts w:eastAsia="Times New Roman"/>
                <w:color w:val="000000"/>
                <w:lang w:val="en-US"/>
              </w:rPr>
              <w:t xml:space="preserve"> y </w:t>
            </w:r>
            <w:r w:rsidRPr="004E24B3">
              <w:rPr>
                <w:rFonts w:eastAsia="Times New Roman"/>
                <w:b/>
                <w:bCs/>
                <w:color w:val="000000"/>
                <w:lang w:val="en-US"/>
              </w:rPr>
              <w:t>Bidirectional Forwarding Detection (BFD)</w:t>
            </w:r>
            <w:r w:rsidRPr="004E24B3">
              <w:rPr>
                <w:rFonts w:eastAsia="Times New Roman"/>
                <w:color w:val="000000"/>
                <w:lang w:val="en-US"/>
              </w:rPr>
              <w:t>.</w:t>
            </w:r>
          </w:p>
        </w:tc>
      </w:tr>
      <w:tr w:rsidR="004E24B3" w:rsidRPr="004E24B3" w14:paraId="12329BA8" w14:textId="77777777" w:rsidTr="004E24B3">
        <w:trPr>
          <w:trHeight w:val="785"/>
        </w:trPr>
        <w:tc>
          <w:tcPr>
            <w:tcW w:w="0" w:type="auto"/>
            <w:tcBorders>
              <w:top w:val="single" w:sz="12" w:space="0" w:color="000000"/>
              <w:bottom w:val="single" w:sz="12" w:space="0" w:color="000000"/>
              <w:right w:val="single" w:sz="12" w:space="0" w:color="000000"/>
            </w:tcBorders>
            <w:tcMar>
              <w:top w:w="100" w:type="dxa"/>
              <w:left w:w="100" w:type="dxa"/>
              <w:bottom w:w="100" w:type="dxa"/>
              <w:right w:w="100" w:type="dxa"/>
            </w:tcMar>
            <w:hideMark/>
          </w:tcPr>
          <w:p w14:paraId="3490B6D7"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n-US"/>
              </w:rPr>
            </w:pPr>
            <w:proofErr w:type="spellStart"/>
            <w:r w:rsidRPr="004E24B3">
              <w:rPr>
                <w:rFonts w:eastAsia="Times New Roman"/>
                <w:color w:val="000000"/>
                <w:lang w:val="en-US"/>
              </w:rPr>
              <w:t>Escalabilidad</w:t>
            </w:r>
            <w:proofErr w:type="spellEnd"/>
            <w:r w:rsidRPr="004E24B3">
              <w:rPr>
                <w:rFonts w:eastAsia="Times New Roman"/>
                <w:color w:val="000000"/>
                <w:lang w:val="en-US"/>
              </w:rPr>
              <w:t xml:space="preserve"> global</w:t>
            </w:r>
          </w:p>
        </w:tc>
        <w:tc>
          <w:tcPr>
            <w:tcW w:w="0" w:type="auto"/>
            <w:tcBorders>
              <w:top w:val="single" w:sz="12" w:space="0" w:color="000000"/>
              <w:left w:val="single" w:sz="12" w:space="0" w:color="000000"/>
              <w:bottom w:val="single" w:sz="12" w:space="0" w:color="000000"/>
            </w:tcBorders>
            <w:tcMar>
              <w:top w:w="100" w:type="dxa"/>
              <w:left w:w="100" w:type="dxa"/>
              <w:bottom w:w="100" w:type="dxa"/>
              <w:right w:w="100" w:type="dxa"/>
            </w:tcMar>
            <w:hideMark/>
          </w:tcPr>
          <w:p w14:paraId="2EC33770"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 xml:space="preserve">Implementación de </w:t>
            </w:r>
            <w:r w:rsidRPr="004E24B3">
              <w:rPr>
                <w:rFonts w:eastAsia="Times New Roman"/>
                <w:b/>
                <w:bCs/>
                <w:color w:val="000000"/>
                <w:lang w:val="es-SV"/>
              </w:rPr>
              <w:t xml:space="preserve">BGP </w:t>
            </w:r>
            <w:proofErr w:type="spellStart"/>
            <w:r w:rsidRPr="004E24B3">
              <w:rPr>
                <w:rFonts w:eastAsia="Times New Roman"/>
                <w:b/>
                <w:bCs/>
                <w:color w:val="000000"/>
                <w:lang w:val="es-SV"/>
              </w:rPr>
              <w:t>Route</w:t>
            </w:r>
            <w:proofErr w:type="spellEnd"/>
            <w:r w:rsidRPr="004E24B3">
              <w:rPr>
                <w:rFonts w:eastAsia="Times New Roman"/>
                <w:b/>
                <w:bCs/>
                <w:color w:val="000000"/>
                <w:lang w:val="es-SV"/>
              </w:rPr>
              <w:t xml:space="preserve"> </w:t>
            </w:r>
            <w:proofErr w:type="spellStart"/>
            <w:r w:rsidRPr="004E24B3">
              <w:rPr>
                <w:rFonts w:eastAsia="Times New Roman"/>
                <w:b/>
                <w:bCs/>
                <w:color w:val="000000"/>
                <w:lang w:val="es-SV"/>
              </w:rPr>
              <w:t>Reflectors</w:t>
            </w:r>
            <w:proofErr w:type="spellEnd"/>
            <w:r w:rsidRPr="004E24B3">
              <w:rPr>
                <w:rFonts w:eastAsia="Times New Roman"/>
                <w:color w:val="000000"/>
                <w:lang w:val="es-SV"/>
              </w:rPr>
              <w:t xml:space="preserve"> y segmentación de redes con </w:t>
            </w:r>
            <w:proofErr w:type="spellStart"/>
            <w:r w:rsidRPr="004E24B3">
              <w:rPr>
                <w:rFonts w:eastAsia="Times New Roman"/>
                <w:b/>
                <w:bCs/>
                <w:color w:val="000000"/>
                <w:lang w:val="es-SV"/>
              </w:rPr>
              <w:t>VRFs</w:t>
            </w:r>
            <w:proofErr w:type="spellEnd"/>
            <w:r w:rsidRPr="004E24B3">
              <w:rPr>
                <w:rFonts w:eastAsia="Times New Roman"/>
                <w:b/>
                <w:bCs/>
                <w:color w:val="000000"/>
                <w:lang w:val="es-SV"/>
              </w:rPr>
              <w:t xml:space="preserve"> y MPLS</w:t>
            </w:r>
            <w:r w:rsidRPr="004E24B3">
              <w:rPr>
                <w:rFonts w:eastAsia="Times New Roman"/>
                <w:color w:val="000000"/>
                <w:lang w:val="es-SV"/>
              </w:rPr>
              <w:t>.</w:t>
            </w:r>
          </w:p>
        </w:tc>
      </w:tr>
      <w:tr w:rsidR="004E24B3" w:rsidRPr="004E24B3" w14:paraId="140CF22C" w14:textId="77777777" w:rsidTr="004E24B3">
        <w:trPr>
          <w:trHeight w:val="785"/>
        </w:trPr>
        <w:tc>
          <w:tcPr>
            <w:tcW w:w="0" w:type="auto"/>
            <w:tcBorders>
              <w:top w:val="single" w:sz="12" w:space="0" w:color="000000"/>
              <w:right w:val="single" w:sz="12" w:space="0" w:color="000000"/>
            </w:tcBorders>
            <w:tcMar>
              <w:top w:w="100" w:type="dxa"/>
              <w:left w:w="100" w:type="dxa"/>
              <w:bottom w:w="100" w:type="dxa"/>
              <w:right w:w="100" w:type="dxa"/>
            </w:tcMar>
            <w:hideMark/>
          </w:tcPr>
          <w:p w14:paraId="3A8A38F3"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n-US"/>
              </w:rPr>
            </w:pPr>
            <w:proofErr w:type="spellStart"/>
            <w:r w:rsidRPr="004E24B3">
              <w:rPr>
                <w:rFonts w:eastAsia="Times New Roman"/>
                <w:color w:val="000000"/>
                <w:lang w:val="en-US"/>
              </w:rPr>
              <w:t>Seguridad</w:t>
            </w:r>
            <w:proofErr w:type="spellEnd"/>
            <w:r w:rsidRPr="004E24B3">
              <w:rPr>
                <w:rFonts w:eastAsia="Times New Roman"/>
                <w:color w:val="000000"/>
                <w:lang w:val="en-US"/>
              </w:rPr>
              <w:t xml:space="preserve"> </w:t>
            </w:r>
            <w:proofErr w:type="spellStart"/>
            <w:r w:rsidRPr="004E24B3">
              <w:rPr>
                <w:rFonts w:eastAsia="Times New Roman"/>
                <w:color w:val="000000"/>
                <w:lang w:val="en-US"/>
              </w:rPr>
              <w:t>en</w:t>
            </w:r>
            <w:proofErr w:type="spellEnd"/>
            <w:r w:rsidRPr="004E24B3">
              <w:rPr>
                <w:rFonts w:eastAsia="Times New Roman"/>
                <w:color w:val="000000"/>
                <w:lang w:val="en-US"/>
              </w:rPr>
              <w:t xml:space="preserve"> </w:t>
            </w:r>
            <w:proofErr w:type="spellStart"/>
            <w:r w:rsidRPr="004E24B3">
              <w:rPr>
                <w:rFonts w:eastAsia="Times New Roman"/>
                <w:color w:val="000000"/>
                <w:lang w:val="en-US"/>
              </w:rPr>
              <w:t>enrutamiento</w:t>
            </w:r>
            <w:proofErr w:type="spellEnd"/>
          </w:p>
        </w:tc>
        <w:tc>
          <w:tcPr>
            <w:tcW w:w="0" w:type="auto"/>
            <w:tcBorders>
              <w:top w:val="single" w:sz="12" w:space="0" w:color="000000"/>
              <w:left w:val="single" w:sz="12" w:space="0" w:color="000000"/>
            </w:tcBorders>
            <w:tcMar>
              <w:top w:w="100" w:type="dxa"/>
              <w:left w:w="100" w:type="dxa"/>
              <w:bottom w:w="100" w:type="dxa"/>
              <w:right w:w="100" w:type="dxa"/>
            </w:tcMar>
            <w:hideMark/>
          </w:tcPr>
          <w:p w14:paraId="63B78F9A" w14:textId="77777777" w:rsidR="004E24B3" w:rsidRPr="004E24B3" w:rsidRDefault="004E24B3" w:rsidP="004E24B3">
            <w:pPr>
              <w:spacing w:before="240" w:after="240" w:line="240" w:lineRule="auto"/>
              <w:jc w:val="both"/>
              <w:rPr>
                <w:rFonts w:ascii="Times New Roman" w:eastAsia="Times New Roman" w:hAnsi="Times New Roman" w:cs="Times New Roman"/>
                <w:sz w:val="24"/>
                <w:szCs w:val="24"/>
                <w:lang w:val="es-SV"/>
              </w:rPr>
            </w:pPr>
            <w:r w:rsidRPr="004E24B3">
              <w:rPr>
                <w:rFonts w:eastAsia="Times New Roman"/>
                <w:color w:val="000000"/>
                <w:lang w:val="es-SV"/>
              </w:rPr>
              <w:t>Autenticación OSPF/EIGRP, filtros BGP, y listas de acceso (</w:t>
            </w:r>
            <w:proofErr w:type="spellStart"/>
            <w:r w:rsidRPr="004E24B3">
              <w:rPr>
                <w:rFonts w:eastAsia="Times New Roman"/>
                <w:color w:val="000000"/>
                <w:lang w:val="es-SV"/>
              </w:rPr>
              <w:t>ACLs</w:t>
            </w:r>
            <w:proofErr w:type="spellEnd"/>
            <w:r w:rsidRPr="004E24B3">
              <w:rPr>
                <w:rFonts w:eastAsia="Times New Roman"/>
                <w:color w:val="000000"/>
                <w:lang w:val="es-SV"/>
              </w:rPr>
              <w:t>).</w:t>
            </w:r>
          </w:p>
        </w:tc>
      </w:tr>
    </w:tbl>
    <w:p w14:paraId="4FB332B0" w14:textId="77777777" w:rsidR="004E24B3" w:rsidRPr="004E24B3" w:rsidRDefault="004E24B3" w:rsidP="004E24B3">
      <w:pPr>
        <w:spacing w:line="240" w:lineRule="auto"/>
        <w:rPr>
          <w:rFonts w:ascii="Times New Roman" w:eastAsia="Times New Roman" w:hAnsi="Times New Roman" w:cs="Times New Roman"/>
          <w:sz w:val="24"/>
          <w:szCs w:val="24"/>
          <w:lang w:val="es-SV"/>
        </w:rPr>
      </w:pPr>
    </w:p>
    <w:p w14:paraId="28AC6653" w14:textId="77777777" w:rsidR="004E24B3" w:rsidRPr="004E24B3" w:rsidRDefault="004E24B3" w:rsidP="004E24B3">
      <w:pPr>
        <w:spacing w:after="80" w:line="240" w:lineRule="auto"/>
        <w:jc w:val="both"/>
        <w:rPr>
          <w:rFonts w:ascii="Times New Roman" w:eastAsia="Times New Roman" w:hAnsi="Times New Roman" w:cs="Times New Roman"/>
          <w:sz w:val="24"/>
          <w:szCs w:val="24"/>
          <w:lang w:val="en-US"/>
        </w:rPr>
      </w:pPr>
      <w:proofErr w:type="spellStart"/>
      <w:r w:rsidRPr="004E24B3">
        <w:rPr>
          <w:rFonts w:eastAsia="Times New Roman"/>
          <w:b/>
          <w:bCs/>
          <w:color w:val="000000"/>
          <w:lang w:val="en-US"/>
        </w:rPr>
        <w:t>Resultados</w:t>
      </w:r>
      <w:proofErr w:type="spellEnd"/>
      <w:r w:rsidRPr="004E24B3">
        <w:rPr>
          <w:rFonts w:eastAsia="Times New Roman"/>
          <w:b/>
          <w:bCs/>
          <w:color w:val="000000"/>
          <w:lang w:val="en-US"/>
        </w:rPr>
        <w:t xml:space="preserve"> </w:t>
      </w:r>
      <w:proofErr w:type="spellStart"/>
      <w:r w:rsidRPr="004E24B3">
        <w:rPr>
          <w:rFonts w:eastAsia="Times New Roman"/>
          <w:b/>
          <w:bCs/>
          <w:color w:val="000000"/>
          <w:lang w:val="en-US"/>
        </w:rPr>
        <w:t>Obtenidos</w:t>
      </w:r>
      <w:proofErr w:type="spellEnd"/>
    </w:p>
    <w:p w14:paraId="78DE5691" w14:textId="77777777" w:rsidR="004E24B3" w:rsidRPr="004E24B3" w:rsidRDefault="004E24B3" w:rsidP="004E24B3">
      <w:pPr>
        <w:numPr>
          <w:ilvl w:val="0"/>
          <w:numId w:val="38"/>
        </w:numPr>
        <w:spacing w:before="240" w:line="240" w:lineRule="auto"/>
        <w:jc w:val="both"/>
        <w:textAlignment w:val="baseline"/>
        <w:rPr>
          <w:rFonts w:eastAsia="Times New Roman"/>
          <w:color w:val="000000"/>
          <w:lang w:val="es-SV"/>
        </w:rPr>
      </w:pPr>
      <w:r w:rsidRPr="004E24B3">
        <w:rPr>
          <w:rFonts w:eastAsia="Times New Roman"/>
          <w:color w:val="000000"/>
          <w:lang w:val="es-SV"/>
        </w:rPr>
        <w:t>Reducción del tiempo de convergencia en un 40% en comparación con configuraciones anteriores.</w:t>
      </w:r>
    </w:p>
    <w:p w14:paraId="04ABDF68" w14:textId="77777777" w:rsidR="004E24B3" w:rsidRPr="004E24B3" w:rsidRDefault="004E24B3" w:rsidP="004E24B3">
      <w:pPr>
        <w:numPr>
          <w:ilvl w:val="0"/>
          <w:numId w:val="38"/>
        </w:numPr>
        <w:spacing w:line="240" w:lineRule="auto"/>
        <w:jc w:val="both"/>
        <w:textAlignment w:val="baseline"/>
        <w:rPr>
          <w:rFonts w:eastAsia="Times New Roman"/>
          <w:color w:val="000000"/>
          <w:lang w:val="es-SV"/>
        </w:rPr>
      </w:pPr>
      <w:r w:rsidRPr="004E24B3">
        <w:rPr>
          <w:rFonts w:eastAsia="Times New Roman"/>
          <w:color w:val="000000"/>
          <w:lang w:val="es-SV"/>
        </w:rPr>
        <w:t>Mayor visibilidad y control sobre las rutas de red, lo que redujo incidentes operativos en un 30%.</w:t>
      </w:r>
    </w:p>
    <w:p w14:paraId="50A64D75" w14:textId="77777777" w:rsidR="004E24B3" w:rsidRPr="004E24B3" w:rsidRDefault="004E24B3" w:rsidP="004E24B3">
      <w:pPr>
        <w:numPr>
          <w:ilvl w:val="0"/>
          <w:numId w:val="38"/>
        </w:numPr>
        <w:spacing w:line="240" w:lineRule="auto"/>
        <w:jc w:val="both"/>
        <w:textAlignment w:val="baseline"/>
        <w:rPr>
          <w:rFonts w:eastAsia="Times New Roman"/>
          <w:color w:val="000000"/>
          <w:lang w:val="es-SV"/>
        </w:rPr>
      </w:pPr>
      <w:r w:rsidRPr="004E24B3">
        <w:rPr>
          <w:rFonts w:eastAsia="Times New Roman"/>
          <w:color w:val="000000"/>
          <w:lang w:val="es-SV"/>
        </w:rPr>
        <w:t>Escalabilidad garantizada con la integración de nubes híbridas sin comprometer la disponibilidad.</w:t>
      </w:r>
    </w:p>
    <w:p w14:paraId="16F64F95" w14:textId="77777777" w:rsidR="004E24B3" w:rsidRPr="004E24B3" w:rsidRDefault="004E24B3" w:rsidP="004E24B3">
      <w:pPr>
        <w:numPr>
          <w:ilvl w:val="0"/>
          <w:numId w:val="38"/>
        </w:numPr>
        <w:spacing w:after="240" w:line="240" w:lineRule="auto"/>
        <w:jc w:val="both"/>
        <w:textAlignment w:val="baseline"/>
        <w:rPr>
          <w:rFonts w:eastAsia="Times New Roman"/>
          <w:color w:val="000000"/>
          <w:lang w:val="es-SV"/>
        </w:rPr>
      </w:pPr>
      <w:r w:rsidRPr="004E24B3">
        <w:rPr>
          <w:rFonts w:eastAsia="Times New Roman"/>
          <w:color w:val="000000"/>
          <w:lang w:val="es-SV"/>
        </w:rPr>
        <w:t>Aumento en la eficiencia operativa mediante automatización de configuración con herramientas como Ansible y Cisco ACI.</w:t>
      </w:r>
    </w:p>
    <w:p w14:paraId="71D01126" w14:textId="77777777" w:rsidR="004E24B3" w:rsidRPr="004E24B3" w:rsidRDefault="004E24B3" w:rsidP="00D327B3">
      <w:pPr>
        <w:pStyle w:val="NormalWeb"/>
        <w:spacing w:before="0" w:beforeAutospacing="0" w:after="240" w:afterAutospacing="0" w:line="360" w:lineRule="auto"/>
        <w:jc w:val="center"/>
        <w:rPr>
          <w:rFonts w:ascii="Arial" w:hAnsi="Arial" w:cs="Arial"/>
          <w:b/>
          <w:bCs/>
          <w:color w:val="000000"/>
          <w:sz w:val="22"/>
          <w:szCs w:val="22"/>
          <w:lang w:val="es-SV"/>
        </w:rPr>
      </w:pPr>
    </w:p>
    <w:p w14:paraId="6CC19003" w14:textId="77777777" w:rsidR="004E24B3" w:rsidRDefault="004E24B3"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27ECB64A" w14:textId="77777777" w:rsidR="004E24B3" w:rsidRDefault="004E24B3"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64019468" w14:textId="77777777" w:rsidR="004E24B3" w:rsidRDefault="004E24B3" w:rsidP="00D327B3">
      <w:pPr>
        <w:pStyle w:val="NormalWeb"/>
        <w:spacing w:before="0" w:beforeAutospacing="0" w:after="240" w:afterAutospacing="0" w:line="360" w:lineRule="auto"/>
        <w:jc w:val="center"/>
        <w:rPr>
          <w:rFonts w:ascii="Arial" w:hAnsi="Arial" w:cs="Arial"/>
          <w:b/>
          <w:bCs/>
          <w:color w:val="000000"/>
          <w:sz w:val="22"/>
          <w:szCs w:val="22"/>
          <w:lang w:val="es-US"/>
        </w:rPr>
      </w:pPr>
    </w:p>
    <w:p w14:paraId="32C3FD3E" w14:textId="3F1A0368" w:rsidR="00D327B3" w:rsidRPr="00D327B3" w:rsidRDefault="00D327B3" w:rsidP="00D327B3">
      <w:pPr>
        <w:pStyle w:val="NormalWeb"/>
        <w:spacing w:before="0" w:beforeAutospacing="0" w:after="240" w:afterAutospacing="0" w:line="360" w:lineRule="auto"/>
        <w:jc w:val="center"/>
        <w:rPr>
          <w:lang w:val="es-US"/>
        </w:rPr>
      </w:pPr>
      <w:r w:rsidRPr="00D327B3">
        <w:rPr>
          <w:rFonts w:ascii="Arial" w:hAnsi="Arial" w:cs="Arial"/>
          <w:b/>
          <w:bCs/>
          <w:color w:val="000000"/>
          <w:sz w:val="22"/>
          <w:szCs w:val="22"/>
          <w:lang w:val="es-US"/>
        </w:rPr>
        <w:lastRenderedPageBreak/>
        <w:t>Conclusión</w:t>
      </w:r>
    </w:p>
    <w:p w14:paraId="23D71049"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El estudio comparativo de los protocolos de enrutamiento RIP, OSPF, EIGRP y BGP demuestra que cada uno responde a necesidades específicas dentro de las redes de comunicación modernas. RIP, con su simplicidad y bajo consumo de recursos, es útil en redes pequeñas o educativas, pero su lentitud de convergencia y limitación en el número de saltos lo hacen ineficiente en entornos complejos. OSPF, por otro lado, ofrece una mayor escalabilidad y velocidad de convergencia, ideal para grandes redes empresariales, aunque requiere mayor conocimiento técnico y recursos.</w:t>
      </w:r>
    </w:p>
    <w:p w14:paraId="0C98956B" w14:textId="77777777" w:rsidR="00D327B3" w:rsidRPr="00D327B3" w:rsidRDefault="00D327B3" w:rsidP="00D327B3">
      <w:pPr>
        <w:pStyle w:val="NormalWeb"/>
        <w:spacing w:before="0" w:beforeAutospacing="0" w:after="240" w:afterAutospacing="0" w:line="360" w:lineRule="auto"/>
        <w:jc w:val="both"/>
        <w:rPr>
          <w:lang w:val="es-US"/>
        </w:rPr>
      </w:pPr>
      <w:r w:rsidRPr="00D327B3">
        <w:rPr>
          <w:rFonts w:ascii="Arial" w:hAnsi="Arial" w:cs="Arial"/>
          <w:color w:val="000000"/>
          <w:sz w:val="22"/>
          <w:szCs w:val="22"/>
          <w:lang w:val="es-US"/>
        </w:rPr>
        <w:t xml:space="preserve">EIGRP representa un equilibrio entre rendimiento y facilidad de implementación en redes medianas, especialmente en entornos Cisco, pero su naturaleza parcialmente propietaria y limitaciones en escalabilidad jerárquica son </w:t>
      </w:r>
      <w:proofErr w:type="gramStart"/>
      <w:r w:rsidRPr="00D327B3">
        <w:rPr>
          <w:rFonts w:ascii="Arial" w:hAnsi="Arial" w:cs="Arial"/>
          <w:color w:val="000000"/>
          <w:sz w:val="22"/>
          <w:szCs w:val="22"/>
          <w:lang w:val="es-US"/>
        </w:rPr>
        <w:t>aspectos a considerar</w:t>
      </w:r>
      <w:proofErr w:type="gramEnd"/>
      <w:r w:rsidRPr="00D327B3">
        <w:rPr>
          <w:rFonts w:ascii="Arial" w:hAnsi="Arial" w:cs="Arial"/>
          <w:color w:val="000000"/>
          <w:sz w:val="22"/>
          <w:szCs w:val="22"/>
          <w:lang w:val="es-US"/>
        </w:rPr>
        <w:t>. Finalmente, BGP se posiciona como la columna vertebral del enrutamiento global de Internet, destacando por su robustez, control de políticas y escalabilidad, a costa de una mayor complejidad y una convergencia más lenta.</w:t>
      </w:r>
    </w:p>
    <w:p w14:paraId="19A9A8B2" w14:textId="388C4AAE" w:rsidR="00D327B3" w:rsidRDefault="00D327B3" w:rsidP="00D327B3">
      <w:pPr>
        <w:pStyle w:val="NormalWeb"/>
        <w:spacing w:before="0" w:beforeAutospacing="0" w:after="240" w:afterAutospacing="0" w:line="360" w:lineRule="auto"/>
        <w:jc w:val="both"/>
        <w:rPr>
          <w:rFonts w:ascii="Arial" w:hAnsi="Arial" w:cs="Arial"/>
          <w:color w:val="000000"/>
          <w:sz w:val="22"/>
          <w:szCs w:val="22"/>
          <w:lang w:val="es-US"/>
        </w:rPr>
      </w:pPr>
      <w:r w:rsidRPr="00D327B3">
        <w:rPr>
          <w:rFonts w:ascii="Arial" w:hAnsi="Arial" w:cs="Arial"/>
          <w:color w:val="000000"/>
          <w:sz w:val="22"/>
          <w:szCs w:val="22"/>
          <w:lang w:val="es-US"/>
        </w:rPr>
        <w:t>El caso de estudio de Cisco ilustra cómo la combinación estratégica de estos protocolos puede ofrecer una red híbrida eficiente, resiliente y segura, adaptada a diversas topologías y demandas. Así, el diseño e implementación adecuada de protocolos de enrutamiento no solo mejora la conectividad, sino que también optimiza la administración, la seguridad y el rendimiento de las redes modernas</w:t>
      </w:r>
      <w:r w:rsidR="000133BC">
        <w:rPr>
          <w:rFonts w:ascii="Arial" w:hAnsi="Arial" w:cs="Arial"/>
          <w:color w:val="000000"/>
          <w:sz w:val="22"/>
          <w:szCs w:val="22"/>
          <w:lang w:val="es-US"/>
        </w:rPr>
        <w:t>.</w:t>
      </w:r>
    </w:p>
    <w:p w14:paraId="1274CDF3" w14:textId="77777777" w:rsidR="000133BC" w:rsidRPr="000133BC" w:rsidRDefault="000133BC">
      <w:pPr>
        <w:pStyle w:val="NormalWeb"/>
        <w:spacing w:before="0" w:line="360" w:lineRule="auto"/>
        <w:jc w:val="center"/>
        <w:rPr>
          <w:rFonts w:ascii="Arial" w:hAnsi="Arial" w:cs="Arial"/>
          <w:color w:val="000000"/>
          <w:sz w:val="22"/>
          <w:szCs w:val="22"/>
          <w:lang w:val="es-US"/>
        </w:rPr>
        <w:pPrChange w:id="0" w:author="Francisco Ruano" w:date="2025-05-22T19:59:00Z" w16du:dateUtc="2025-05-23T01:59:00Z">
          <w:pPr>
            <w:pStyle w:val="NormalWeb"/>
            <w:spacing w:before="0" w:line="360" w:lineRule="auto"/>
            <w:jc w:val="both"/>
          </w:pPr>
        </w:pPrChange>
      </w:pPr>
      <w:r w:rsidRPr="000133BC">
        <w:rPr>
          <w:rFonts w:ascii="Arial" w:hAnsi="Arial" w:cs="Arial"/>
          <w:b/>
          <w:bCs/>
          <w:color w:val="000000"/>
          <w:sz w:val="22"/>
          <w:szCs w:val="22"/>
          <w:lang w:val="es-US"/>
        </w:rPr>
        <w:t>Recomendaciones</w:t>
      </w:r>
    </w:p>
    <w:p w14:paraId="260D9315"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Para futuras implementaciones de protocolos de enrutamiento, se recomienda seleccionar el protocolo más adecuado según el tamaño, topología y objetivos de la red. En entornos pequeños puede utilizarse RIP por su simplicidad, mientras que redes medianas se benefician de la eficiencia de EIGRP, y redes grandes o interconectadas requieren la escalabilidad y control que ofrecen OSPF o BGP. </w:t>
      </w:r>
    </w:p>
    <w:p w14:paraId="71D0621F" w14:textId="77777777" w:rsidR="000133BC" w:rsidRPr="000133BC" w:rsidRDefault="000133BC" w:rsidP="000133BC">
      <w:pPr>
        <w:pStyle w:val="NormalWeb"/>
        <w:spacing w:before="0" w:line="360" w:lineRule="auto"/>
        <w:rPr>
          <w:rFonts w:ascii="Arial" w:hAnsi="Arial" w:cs="Arial"/>
          <w:color w:val="000000"/>
          <w:sz w:val="22"/>
          <w:szCs w:val="22"/>
          <w:lang w:val="es-US"/>
        </w:rPr>
      </w:pPr>
      <w:r w:rsidRPr="000133BC">
        <w:rPr>
          <w:rFonts w:ascii="Arial" w:hAnsi="Arial" w:cs="Arial"/>
          <w:color w:val="000000"/>
          <w:sz w:val="22"/>
          <w:szCs w:val="22"/>
          <w:lang w:val="es-US"/>
        </w:rPr>
        <w:t>Es fundamental priorizar la interoperabilidad cuando se utilizan equipos de distintos fabricantes, optando por protocolos estándar como OSPF y BGP. Además, se debe reforzar la seguridad mediante autenticación, políticas de filtrado y monitoreo constante del enrutamiento. Finalmente, es conveniente mantener una cultura de actualización y estudio, evaluando regularmente nuevas tecnologías y mejores prácticas en redes.</w:t>
      </w:r>
    </w:p>
    <w:p w14:paraId="1568C0B1" w14:textId="77777777" w:rsidR="00CE3952" w:rsidRDefault="00CE3952">
      <w:pPr>
        <w:rPr>
          <w:rFonts w:eastAsia="Times New Roman"/>
          <w:b/>
          <w:bCs/>
          <w:color w:val="000000"/>
          <w:lang w:val="en-US"/>
        </w:rPr>
      </w:pPr>
      <w:r>
        <w:rPr>
          <w:b/>
          <w:bCs/>
          <w:color w:val="000000"/>
        </w:rPr>
        <w:br w:type="page"/>
      </w:r>
    </w:p>
    <w:p w14:paraId="19C669A5" w14:textId="503B7E4A" w:rsidR="007B3F26" w:rsidRPr="007B3F26" w:rsidRDefault="007B3F26">
      <w:pPr>
        <w:pStyle w:val="NormalWeb"/>
        <w:spacing w:before="0" w:beforeAutospacing="0" w:after="240" w:line="360" w:lineRule="auto"/>
        <w:jc w:val="center"/>
        <w:rPr>
          <w:ins w:id="1" w:author="Francisco Ruano" w:date="2025-05-22T19:59:00Z"/>
          <w:rFonts w:ascii="Arial" w:hAnsi="Arial" w:cs="Arial"/>
          <w:color w:val="000000"/>
          <w:sz w:val="22"/>
          <w:szCs w:val="22"/>
          <w:rPrChange w:id="2" w:author="Francisco Ruano" w:date="2025-05-22T19:59:00Z" w16du:dateUtc="2025-05-23T01:59:00Z">
            <w:rPr>
              <w:ins w:id="3" w:author="Francisco Ruano" w:date="2025-05-22T19:59:00Z"/>
              <w:color w:val="000000"/>
            </w:rPr>
          </w:rPrChange>
        </w:rPr>
        <w:pPrChange w:id="4" w:author="Francisco Ruano" w:date="2025-05-22T20:00:00Z" w16du:dateUtc="2025-05-23T02:00:00Z">
          <w:pPr>
            <w:pStyle w:val="NormalWeb"/>
            <w:spacing w:after="240" w:line="360" w:lineRule="auto"/>
            <w:jc w:val="both"/>
          </w:pPr>
        </w:pPrChange>
      </w:pPr>
      <w:proofErr w:type="spellStart"/>
      <w:ins w:id="5" w:author="Francisco Ruano" w:date="2025-05-22T19:59:00Z">
        <w:r w:rsidRPr="007B3F26">
          <w:rPr>
            <w:rFonts w:ascii="Arial" w:hAnsi="Arial" w:cs="Arial"/>
            <w:b/>
            <w:bCs/>
            <w:color w:val="000000"/>
            <w:sz w:val="22"/>
            <w:szCs w:val="22"/>
            <w:rPrChange w:id="6" w:author="Francisco Ruano" w:date="2025-05-22T19:59:00Z" w16du:dateUtc="2025-05-23T01:59:00Z">
              <w:rPr>
                <w:b/>
                <w:bCs/>
                <w:color w:val="000000"/>
              </w:rPr>
            </w:rPrChange>
          </w:rPr>
          <w:lastRenderedPageBreak/>
          <w:t>Bibliografía</w:t>
        </w:r>
        <w:proofErr w:type="spellEnd"/>
      </w:ins>
    </w:p>
    <w:p w14:paraId="6BCFAA64" w14:textId="77777777" w:rsidR="007B3F26" w:rsidRPr="007B3F26" w:rsidRDefault="007B3F26">
      <w:pPr>
        <w:pStyle w:val="NormalWeb"/>
        <w:numPr>
          <w:ilvl w:val="0"/>
          <w:numId w:val="9"/>
        </w:numPr>
        <w:spacing w:before="0" w:beforeAutospacing="0" w:after="240" w:line="360" w:lineRule="auto"/>
        <w:jc w:val="both"/>
        <w:rPr>
          <w:ins w:id="7" w:author="Francisco Ruano" w:date="2025-05-22T19:59:00Z"/>
          <w:rFonts w:ascii="Arial" w:hAnsi="Arial" w:cs="Arial"/>
          <w:color w:val="000000" w:themeColor="text1"/>
          <w:sz w:val="22"/>
          <w:szCs w:val="22"/>
          <w:rPrChange w:id="8" w:author="Francisco Ruano" w:date="2025-05-22T19:59:00Z" w16du:dateUtc="2025-05-23T01:59:00Z">
            <w:rPr>
              <w:ins w:id="9" w:author="Francisco Ruano" w:date="2025-05-22T19:59:00Z"/>
              <w:color w:val="000000"/>
            </w:rPr>
          </w:rPrChange>
        </w:rPr>
        <w:pPrChange w:id="10" w:author="Francisco Ruano" w:date="2025-05-22T19:59:00Z" w16du:dateUtc="2025-05-23T01:59:00Z">
          <w:pPr>
            <w:pStyle w:val="NormalWeb"/>
            <w:numPr>
              <w:numId w:val="8"/>
            </w:numPr>
            <w:tabs>
              <w:tab w:val="num" w:pos="720"/>
            </w:tabs>
            <w:spacing w:after="240" w:line="360" w:lineRule="auto"/>
            <w:ind w:left="720" w:hanging="360"/>
          </w:pPr>
        </w:pPrChange>
      </w:pPr>
      <w:ins w:id="11" w:author="Francisco Ruano" w:date="2025-05-22T19:59:00Z">
        <w:r w:rsidRPr="007B3F26">
          <w:rPr>
            <w:rFonts w:ascii="Arial" w:hAnsi="Arial" w:cs="Arial"/>
            <w:color w:val="000000" w:themeColor="text1"/>
            <w:sz w:val="22"/>
            <w:szCs w:val="22"/>
            <w:rPrChange w:id="12" w:author="Francisco Ruano" w:date="2025-05-22T19:59:00Z" w16du:dateUtc="2025-05-23T01:59:00Z">
              <w:rPr>
                <w:color w:val="000000"/>
              </w:rPr>
            </w:rPrChange>
          </w:rPr>
          <w:t xml:space="preserve">Brush, K. (2025, 6 mayo). </w:t>
        </w:r>
        <w:r w:rsidRPr="007B3F26">
          <w:rPr>
            <w:rFonts w:ascii="Arial" w:hAnsi="Arial" w:cs="Arial"/>
            <w:i/>
            <w:iCs/>
            <w:color w:val="000000" w:themeColor="text1"/>
            <w:sz w:val="22"/>
            <w:szCs w:val="22"/>
            <w:rPrChange w:id="13" w:author="Francisco Ruano" w:date="2025-05-22T19:59:00Z" w16du:dateUtc="2025-05-23T01:59:00Z">
              <w:rPr>
                <w:i/>
                <w:iCs/>
                <w:color w:val="000000"/>
              </w:rPr>
            </w:rPrChange>
          </w:rPr>
          <w:t>What is Routing Information Protocol (RIP)?</w:t>
        </w:r>
        <w:r w:rsidRPr="007B3F26">
          <w:rPr>
            <w:rFonts w:ascii="Arial" w:hAnsi="Arial" w:cs="Arial"/>
            <w:color w:val="000000" w:themeColor="text1"/>
            <w:sz w:val="22"/>
            <w:szCs w:val="22"/>
            <w:rPrChange w:id="14" w:author="Francisco Ruano" w:date="2025-05-22T19:59:00Z" w16du:dateUtc="2025-05-23T01:59:00Z">
              <w:rPr>
                <w:color w:val="000000"/>
              </w:rPr>
            </w:rPrChange>
          </w:rPr>
          <w:t xml:space="preserve"> Search Networking. </w:t>
        </w:r>
        <w:r w:rsidRPr="007B3F26">
          <w:rPr>
            <w:rFonts w:ascii="Arial" w:hAnsi="Arial" w:cs="Arial"/>
            <w:color w:val="000000" w:themeColor="text1"/>
            <w:sz w:val="22"/>
            <w:szCs w:val="22"/>
            <w:rPrChange w:id="15"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6" w:author="Francisco Ruano" w:date="2025-05-22T19:59:00Z" w16du:dateUtc="2025-05-23T01:59:00Z">
              <w:rPr>
                <w:color w:val="000000"/>
              </w:rPr>
            </w:rPrChange>
          </w:rPr>
          <w:instrText>HYPERLINK "https://www.techtarget.com/searchnetworking/definition/Routing-Information-Protocol"</w:instrText>
        </w:r>
        <w:r w:rsidRPr="007B3F26">
          <w:rPr>
            <w:rFonts w:ascii="Arial" w:hAnsi="Arial" w:cs="Arial"/>
            <w:color w:val="000000" w:themeColor="text1"/>
            <w:sz w:val="22"/>
            <w:szCs w:val="22"/>
            <w:rPrChange w:id="17"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8"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9" w:author="Francisco Ruano" w:date="2025-05-22T19:59:00Z" w16du:dateUtc="2025-05-23T01:59:00Z">
              <w:rPr>
                <w:rStyle w:val="Hyperlink"/>
              </w:rPr>
            </w:rPrChange>
          </w:rPr>
          <w:t>https://www.techtarget.com/searchnetworking/definition/Routing-Information-Protocol</w:t>
        </w:r>
      </w:ins>
      <w:ins w:id="20" w:author="Francisco Ruano" w:date="2025-05-22T19:59:00Z" w16du:dateUtc="2025-05-23T01:59:00Z">
        <w:r w:rsidRPr="007B3F26">
          <w:rPr>
            <w:rFonts w:ascii="Arial" w:hAnsi="Arial" w:cs="Arial"/>
            <w:color w:val="000000" w:themeColor="text1"/>
            <w:sz w:val="22"/>
            <w:szCs w:val="22"/>
            <w:lang w:val="es-US"/>
            <w:rPrChange w:id="21" w:author="Francisco Ruano" w:date="2025-05-22T19:59:00Z" w16du:dateUtc="2025-05-23T01:59:00Z">
              <w:rPr>
                <w:color w:val="000000"/>
                <w:lang w:val="es-US"/>
              </w:rPr>
            </w:rPrChange>
          </w:rPr>
          <w:fldChar w:fldCharType="end"/>
        </w:r>
      </w:ins>
    </w:p>
    <w:p w14:paraId="18C8BB29" w14:textId="77777777" w:rsidR="007B3F26" w:rsidRPr="007B3F26" w:rsidRDefault="007B3F26">
      <w:pPr>
        <w:pStyle w:val="NormalWeb"/>
        <w:numPr>
          <w:ilvl w:val="0"/>
          <w:numId w:val="9"/>
        </w:numPr>
        <w:spacing w:before="0" w:beforeAutospacing="0" w:after="240" w:line="360" w:lineRule="auto"/>
        <w:jc w:val="both"/>
        <w:rPr>
          <w:ins w:id="22" w:author="Francisco Ruano" w:date="2025-05-22T19:59:00Z"/>
          <w:rFonts w:ascii="Arial" w:hAnsi="Arial" w:cs="Arial"/>
          <w:color w:val="000000" w:themeColor="text1"/>
          <w:sz w:val="22"/>
          <w:szCs w:val="22"/>
          <w:lang w:val="es-US"/>
          <w:rPrChange w:id="23" w:author="Francisco Ruano" w:date="2025-05-22T19:59:00Z" w16du:dateUtc="2025-05-23T01:59:00Z">
            <w:rPr>
              <w:ins w:id="24" w:author="Francisco Ruano" w:date="2025-05-22T19:59:00Z"/>
              <w:color w:val="000000"/>
            </w:rPr>
          </w:rPrChange>
        </w:rPr>
        <w:pPrChange w:id="25" w:author="Francisco Ruano" w:date="2025-05-22T19:59:00Z" w16du:dateUtc="2025-05-23T01:59:00Z">
          <w:pPr>
            <w:pStyle w:val="NormalWeb"/>
            <w:numPr>
              <w:numId w:val="8"/>
            </w:numPr>
            <w:tabs>
              <w:tab w:val="num" w:pos="720"/>
            </w:tabs>
            <w:spacing w:after="240" w:line="360" w:lineRule="auto"/>
            <w:ind w:left="720" w:hanging="360"/>
          </w:pPr>
        </w:pPrChange>
      </w:pPr>
      <w:ins w:id="26" w:author="Francisco Ruano" w:date="2025-05-22T19:59:00Z">
        <w:r w:rsidRPr="007B3F26">
          <w:rPr>
            <w:rFonts w:ascii="Arial" w:hAnsi="Arial" w:cs="Arial"/>
            <w:i/>
            <w:iCs/>
            <w:color w:val="000000" w:themeColor="text1"/>
            <w:sz w:val="22"/>
            <w:szCs w:val="22"/>
            <w:lang w:val="es-US"/>
            <w:rPrChange w:id="27" w:author="Francisco Ruano" w:date="2025-05-22T19:59:00Z" w16du:dateUtc="2025-05-23T01:59:00Z">
              <w:rPr>
                <w:i/>
                <w:iCs/>
                <w:color w:val="000000"/>
              </w:rPr>
            </w:rPrChange>
          </w:rPr>
          <w:t>Introducción a EIGRP</w:t>
        </w:r>
        <w:r w:rsidRPr="007B3F26">
          <w:rPr>
            <w:rFonts w:ascii="Arial" w:hAnsi="Arial" w:cs="Arial"/>
            <w:color w:val="000000" w:themeColor="text1"/>
            <w:sz w:val="22"/>
            <w:szCs w:val="22"/>
            <w:lang w:val="es-US"/>
            <w:rPrChange w:id="28" w:author="Francisco Ruano" w:date="2025-05-22T19:59:00Z" w16du:dateUtc="2025-05-23T01:59:00Z">
              <w:rPr>
                <w:color w:val="000000"/>
              </w:rPr>
            </w:rPrChange>
          </w:rPr>
          <w:t xml:space="preserve">. (2025b, enero 28). Cisco. </w:t>
        </w:r>
        <w:r w:rsidRPr="007B3F26">
          <w:rPr>
            <w:rFonts w:ascii="Arial" w:hAnsi="Arial" w:cs="Arial"/>
            <w:color w:val="000000" w:themeColor="text1"/>
            <w:sz w:val="22"/>
            <w:szCs w:val="22"/>
            <w:rPrChange w:id="2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30" w:author="Francisco Ruano" w:date="2025-05-22T19:59:00Z" w16du:dateUtc="2025-05-23T01:59:00Z">
              <w:rPr>
                <w:color w:val="000000"/>
              </w:rPr>
            </w:rPrChange>
          </w:rPr>
          <w:instrText>HYPERLINK "https://www.cisco.com/c/es_mx/support/docs/ip/enhanced-interior-gateway-routing-protocol-eigrp/13669-1.html" \l "toc-hId-1523219611"</w:instrText>
        </w:r>
        <w:r w:rsidRPr="007B3F26">
          <w:rPr>
            <w:rFonts w:ascii="Arial" w:hAnsi="Arial" w:cs="Arial"/>
            <w:color w:val="000000" w:themeColor="text1"/>
            <w:sz w:val="22"/>
            <w:szCs w:val="22"/>
            <w:rPrChange w:id="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33" w:author="Francisco Ruano" w:date="2025-05-22T19:59:00Z" w16du:dateUtc="2025-05-23T01:59:00Z">
              <w:rPr>
                <w:rStyle w:val="Hyperlink"/>
              </w:rPr>
            </w:rPrChange>
          </w:rPr>
          <w:t>https://www.cisco.com/c/es_mx/support/docs/ip/enhanced-interior-gateway-routing-protocol-eigrp/13669-1.html#toc-hId-1523219611</w:t>
        </w:r>
      </w:ins>
      <w:ins w:id="34" w:author="Francisco Ruano" w:date="2025-05-22T19:59:00Z" w16du:dateUtc="2025-05-23T01:59:00Z">
        <w:r w:rsidRPr="007B3F26">
          <w:rPr>
            <w:rFonts w:ascii="Arial" w:hAnsi="Arial" w:cs="Arial"/>
            <w:color w:val="000000" w:themeColor="text1"/>
            <w:sz w:val="22"/>
            <w:szCs w:val="22"/>
            <w:lang w:val="es-US"/>
            <w:rPrChange w:id="35" w:author="Francisco Ruano" w:date="2025-05-22T19:59:00Z" w16du:dateUtc="2025-05-23T01:59:00Z">
              <w:rPr>
                <w:color w:val="000000"/>
                <w:lang w:val="es-US"/>
              </w:rPr>
            </w:rPrChange>
          </w:rPr>
          <w:fldChar w:fldCharType="end"/>
        </w:r>
      </w:ins>
    </w:p>
    <w:p w14:paraId="67C0DF0C" w14:textId="77777777" w:rsidR="007B3F26" w:rsidRPr="007B3F26" w:rsidRDefault="007B3F26">
      <w:pPr>
        <w:pStyle w:val="NormalWeb"/>
        <w:numPr>
          <w:ilvl w:val="0"/>
          <w:numId w:val="9"/>
        </w:numPr>
        <w:spacing w:before="0" w:beforeAutospacing="0" w:after="240" w:line="360" w:lineRule="auto"/>
        <w:jc w:val="both"/>
        <w:rPr>
          <w:ins w:id="36" w:author="Francisco Ruano" w:date="2025-05-22T19:59:00Z"/>
          <w:rFonts w:ascii="Arial" w:hAnsi="Arial" w:cs="Arial"/>
          <w:color w:val="000000" w:themeColor="text1"/>
          <w:sz w:val="22"/>
          <w:szCs w:val="22"/>
          <w:rPrChange w:id="37" w:author="Francisco Ruano" w:date="2025-05-22T19:59:00Z" w16du:dateUtc="2025-05-23T01:59:00Z">
            <w:rPr>
              <w:ins w:id="38" w:author="Francisco Ruano" w:date="2025-05-22T19:59:00Z"/>
              <w:color w:val="000000"/>
            </w:rPr>
          </w:rPrChange>
        </w:rPr>
        <w:pPrChange w:id="39" w:author="Francisco Ruano" w:date="2025-05-22T19:59:00Z" w16du:dateUtc="2025-05-23T01:59:00Z">
          <w:pPr>
            <w:pStyle w:val="NormalWeb"/>
            <w:numPr>
              <w:numId w:val="8"/>
            </w:numPr>
            <w:tabs>
              <w:tab w:val="num" w:pos="720"/>
            </w:tabs>
            <w:spacing w:after="240" w:line="360" w:lineRule="auto"/>
            <w:ind w:left="720" w:hanging="360"/>
          </w:pPr>
        </w:pPrChange>
      </w:pPr>
      <w:ins w:id="40" w:author="Francisco Ruano" w:date="2025-05-22T19:59:00Z">
        <w:r w:rsidRPr="007B3F26">
          <w:rPr>
            <w:rFonts w:ascii="Arial" w:hAnsi="Arial" w:cs="Arial"/>
            <w:i/>
            <w:iCs/>
            <w:color w:val="000000" w:themeColor="text1"/>
            <w:sz w:val="22"/>
            <w:szCs w:val="22"/>
            <w:lang w:val="es-US"/>
            <w:rPrChange w:id="41" w:author="Francisco Ruano" w:date="2025-05-22T19:59:00Z" w16du:dateUtc="2025-05-23T01:59:00Z">
              <w:rPr>
                <w:i/>
                <w:iCs/>
                <w:color w:val="000000"/>
              </w:rPr>
            </w:rPrChange>
          </w:rPr>
          <w:t>¿Qué es el enrutamiento? - Explicación del enrutamiento de redes - AWS</w:t>
        </w:r>
        <w:r w:rsidRPr="007B3F26">
          <w:rPr>
            <w:rFonts w:ascii="Arial" w:hAnsi="Arial" w:cs="Arial"/>
            <w:color w:val="000000" w:themeColor="text1"/>
            <w:sz w:val="22"/>
            <w:szCs w:val="22"/>
            <w:lang w:val="es-US"/>
            <w:rPrChange w:id="4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43"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44"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45" w:author="Francisco Ruano" w:date="2025-05-22T19:59:00Z" w16du:dateUtc="2025-05-23T01:59:00Z">
              <w:rPr>
                <w:color w:val="000000"/>
              </w:rPr>
            </w:rPrChange>
          </w:rPr>
          <w:instrText>HYPERLINK "https://aws.amazon.com/es/what-is/routing/" \l ":~:text=Un%20protocolo%20de%20enrutamiento%20es,de%20puerta%20de%20enlace%20exterior"</w:instrText>
        </w:r>
        <w:r w:rsidRPr="007B3F26">
          <w:rPr>
            <w:rFonts w:ascii="Arial" w:hAnsi="Arial" w:cs="Arial"/>
            <w:color w:val="000000" w:themeColor="text1"/>
            <w:sz w:val="22"/>
            <w:szCs w:val="22"/>
            <w:rPrChange w:id="46"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47"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48" w:author="Francisco Ruano" w:date="2025-05-22T19:59:00Z" w16du:dateUtc="2025-05-23T01:59:00Z">
              <w:rPr>
                <w:rStyle w:val="Hyperlink"/>
              </w:rPr>
            </w:rPrChange>
          </w:rPr>
          <w:t>https://aws.amazon.com/es/what-is/routing/#:~:text=Un%20protocolo%20de%20enrutamiento%20es,de%20puerta%20de%20enlace%20exterior</w:t>
        </w:r>
      </w:ins>
      <w:ins w:id="49" w:author="Francisco Ruano" w:date="2025-05-22T19:59:00Z" w16du:dateUtc="2025-05-23T01:59:00Z">
        <w:r w:rsidRPr="007B3F26">
          <w:rPr>
            <w:rFonts w:ascii="Arial" w:hAnsi="Arial" w:cs="Arial"/>
            <w:color w:val="000000" w:themeColor="text1"/>
            <w:sz w:val="22"/>
            <w:szCs w:val="22"/>
            <w:lang w:val="es-US"/>
            <w:rPrChange w:id="50" w:author="Francisco Ruano" w:date="2025-05-22T19:59:00Z" w16du:dateUtc="2025-05-23T01:59:00Z">
              <w:rPr>
                <w:color w:val="000000"/>
                <w:lang w:val="es-US"/>
              </w:rPr>
            </w:rPrChange>
          </w:rPr>
          <w:fldChar w:fldCharType="end"/>
        </w:r>
      </w:ins>
      <w:ins w:id="51" w:author="Francisco Ruano" w:date="2025-05-22T19:59:00Z">
        <w:r w:rsidRPr="007B3F26">
          <w:rPr>
            <w:rFonts w:ascii="Arial" w:hAnsi="Arial" w:cs="Arial"/>
            <w:color w:val="000000" w:themeColor="text1"/>
            <w:sz w:val="22"/>
            <w:szCs w:val="22"/>
            <w:rPrChange w:id="52" w:author="Francisco Ruano" w:date="2025-05-22T19:59:00Z" w16du:dateUtc="2025-05-23T01:59:00Z">
              <w:rPr>
                <w:color w:val="000000"/>
              </w:rPr>
            </w:rPrChange>
          </w:rPr>
          <w:t>.</w:t>
        </w:r>
      </w:ins>
    </w:p>
    <w:p w14:paraId="6D39B050" w14:textId="77777777" w:rsidR="007B3F26" w:rsidRPr="007B3F26" w:rsidRDefault="007B3F26">
      <w:pPr>
        <w:pStyle w:val="NormalWeb"/>
        <w:numPr>
          <w:ilvl w:val="0"/>
          <w:numId w:val="9"/>
        </w:numPr>
        <w:spacing w:before="0" w:beforeAutospacing="0" w:after="240" w:line="360" w:lineRule="auto"/>
        <w:jc w:val="both"/>
        <w:rPr>
          <w:ins w:id="53" w:author="Francisco Ruano" w:date="2025-05-22T19:59:00Z"/>
          <w:rFonts w:ascii="Arial" w:hAnsi="Arial" w:cs="Arial"/>
          <w:color w:val="000000" w:themeColor="text1"/>
          <w:sz w:val="22"/>
          <w:szCs w:val="22"/>
          <w:lang w:val="es-US"/>
          <w:rPrChange w:id="54" w:author="Francisco Ruano" w:date="2025-05-22T19:59:00Z" w16du:dateUtc="2025-05-23T01:59:00Z">
            <w:rPr>
              <w:ins w:id="55" w:author="Francisco Ruano" w:date="2025-05-22T19:59:00Z"/>
              <w:color w:val="000000"/>
            </w:rPr>
          </w:rPrChange>
        </w:rPr>
        <w:pPrChange w:id="56" w:author="Francisco Ruano" w:date="2025-05-22T19:59:00Z" w16du:dateUtc="2025-05-23T01:59:00Z">
          <w:pPr>
            <w:pStyle w:val="NormalWeb"/>
            <w:numPr>
              <w:numId w:val="8"/>
            </w:numPr>
            <w:tabs>
              <w:tab w:val="num" w:pos="720"/>
            </w:tabs>
            <w:spacing w:after="240" w:line="360" w:lineRule="auto"/>
            <w:ind w:left="720" w:hanging="360"/>
          </w:pPr>
        </w:pPrChange>
      </w:pPr>
      <w:ins w:id="57" w:author="Francisco Ruano" w:date="2025-05-22T19:59:00Z">
        <w:r w:rsidRPr="007B3F26">
          <w:rPr>
            <w:rFonts w:ascii="Arial" w:hAnsi="Arial" w:cs="Arial"/>
            <w:color w:val="000000" w:themeColor="text1"/>
            <w:sz w:val="22"/>
            <w:szCs w:val="22"/>
            <w:lang w:val="es-US"/>
            <w:rPrChange w:id="58" w:author="Francisco Ruano" w:date="2025-05-22T19:59:00Z" w16du:dateUtc="2025-05-23T01:59:00Z">
              <w:rPr>
                <w:color w:val="000000"/>
              </w:rPr>
            </w:rPrChange>
          </w:rPr>
          <w:t xml:space="preserve">Marcelo. (2020, 10 agosto). </w:t>
        </w:r>
        <w:r w:rsidRPr="007B3F26">
          <w:rPr>
            <w:rFonts w:ascii="Arial" w:hAnsi="Arial" w:cs="Arial"/>
            <w:i/>
            <w:iCs/>
            <w:color w:val="000000" w:themeColor="text1"/>
            <w:sz w:val="22"/>
            <w:szCs w:val="22"/>
            <w:lang w:val="es-US"/>
            <w:rPrChange w:id="59" w:author="Francisco Ruano" w:date="2025-05-22T19:59:00Z" w16du:dateUtc="2025-05-23T01:59:00Z">
              <w:rPr>
                <w:i/>
                <w:iCs/>
                <w:color w:val="000000"/>
              </w:rPr>
            </w:rPrChange>
          </w:rPr>
          <w:t>Introducción a OSPF</w:t>
        </w:r>
        <w:r w:rsidRPr="007B3F26">
          <w:rPr>
            <w:rFonts w:ascii="Arial" w:hAnsi="Arial" w:cs="Arial"/>
            <w:color w:val="000000" w:themeColor="text1"/>
            <w:sz w:val="22"/>
            <w:szCs w:val="22"/>
            <w:lang w:val="es-US"/>
            <w:rPrChange w:id="60" w:author="Francisco Ruano" w:date="2025-05-22T19:59:00Z" w16du:dateUtc="2025-05-23T01:59:00Z">
              <w:rPr>
                <w:color w:val="000000"/>
              </w:rPr>
            </w:rPrChange>
          </w:rPr>
          <w:t xml:space="preserve">. CCNA Desde Cero. </w:t>
        </w:r>
        <w:r w:rsidRPr="007B3F26">
          <w:rPr>
            <w:rFonts w:ascii="Arial" w:hAnsi="Arial" w:cs="Arial"/>
            <w:color w:val="000000" w:themeColor="text1"/>
            <w:sz w:val="22"/>
            <w:szCs w:val="22"/>
            <w:rPrChange w:id="61"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62" w:author="Francisco Ruano" w:date="2025-05-22T19:59:00Z" w16du:dateUtc="2025-05-23T01:59:00Z">
              <w:rPr>
                <w:color w:val="000000"/>
              </w:rPr>
            </w:rPrChange>
          </w:rPr>
          <w:instrText>HYPERLINK "https://ccnadesdecero.com/curso/ospf/" \l "google_vignette"</w:instrText>
        </w:r>
        <w:r w:rsidRPr="007B3F26">
          <w:rPr>
            <w:rFonts w:ascii="Arial" w:hAnsi="Arial" w:cs="Arial"/>
            <w:color w:val="000000" w:themeColor="text1"/>
            <w:sz w:val="22"/>
            <w:szCs w:val="22"/>
            <w:rPrChange w:id="63"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64"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65" w:author="Francisco Ruano" w:date="2025-05-22T19:59:00Z" w16du:dateUtc="2025-05-23T01:59:00Z">
              <w:rPr>
                <w:rStyle w:val="Hyperlink"/>
              </w:rPr>
            </w:rPrChange>
          </w:rPr>
          <w:t>https://ccnadesdecero.com/curso/ospf/#google_vignette</w:t>
        </w:r>
      </w:ins>
      <w:ins w:id="66" w:author="Francisco Ruano" w:date="2025-05-22T19:59:00Z" w16du:dateUtc="2025-05-23T01:59:00Z">
        <w:r w:rsidRPr="007B3F26">
          <w:rPr>
            <w:rFonts w:ascii="Arial" w:hAnsi="Arial" w:cs="Arial"/>
            <w:color w:val="000000" w:themeColor="text1"/>
            <w:sz w:val="22"/>
            <w:szCs w:val="22"/>
            <w:lang w:val="es-US"/>
            <w:rPrChange w:id="67" w:author="Francisco Ruano" w:date="2025-05-22T19:59:00Z" w16du:dateUtc="2025-05-23T01:59:00Z">
              <w:rPr>
                <w:color w:val="000000"/>
                <w:lang w:val="es-US"/>
              </w:rPr>
            </w:rPrChange>
          </w:rPr>
          <w:fldChar w:fldCharType="end"/>
        </w:r>
      </w:ins>
    </w:p>
    <w:p w14:paraId="592DEEE9" w14:textId="77777777" w:rsidR="007B3F26" w:rsidRPr="007B3F26" w:rsidRDefault="007B3F26">
      <w:pPr>
        <w:pStyle w:val="NormalWeb"/>
        <w:numPr>
          <w:ilvl w:val="0"/>
          <w:numId w:val="9"/>
        </w:numPr>
        <w:spacing w:before="0" w:beforeAutospacing="0" w:after="240" w:line="360" w:lineRule="auto"/>
        <w:jc w:val="both"/>
        <w:rPr>
          <w:ins w:id="68" w:author="Francisco Ruano" w:date="2025-05-22T19:59:00Z"/>
          <w:rFonts w:ascii="Arial" w:hAnsi="Arial" w:cs="Arial"/>
          <w:color w:val="000000" w:themeColor="text1"/>
          <w:sz w:val="22"/>
          <w:szCs w:val="22"/>
          <w:rPrChange w:id="69" w:author="Francisco Ruano" w:date="2025-05-22T19:59:00Z" w16du:dateUtc="2025-05-23T01:59:00Z">
            <w:rPr>
              <w:ins w:id="70" w:author="Francisco Ruano" w:date="2025-05-22T19:59:00Z"/>
              <w:color w:val="000000"/>
            </w:rPr>
          </w:rPrChange>
        </w:rPr>
        <w:pPrChange w:id="71" w:author="Francisco Ruano" w:date="2025-05-22T19:59:00Z" w16du:dateUtc="2025-05-23T01:59:00Z">
          <w:pPr>
            <w:pStyle w:val="NormalWeb"/>
            <w:numPr>
              <w:numId w:val="8"/>
            </w:numPr>
            <w:tabs>
              <w:tab w:val="num" w:pos="720"/>
            </w:tabs>
            <w:spacing w:after="240" w:line="360" w:lineRule="auto"/>
            <w:ind w:left="720" w:hanging="360"/>
          </w:pPr>
        </w:pPrChange>
      </w:pPr>
      <w:ins w:id="72" w:author="Francisco Ruano" w:date="2025-05-22T19:59:00Z">
        <w:r w:rsidRPr="007B3F26">
          <w:rPr>
            <w:rFonts w:ascii="Arial" w:hAnsi="Arial" w:cs="Arial"/>
            <w:i/>
            <w:iCs/>
            <w:color w:val="000000" w:themeColor="text1"/>
            <w:sz w:val="22"/>
            <w:szCs w:val="22"/>
            <w:lang w:val="es-US"/>
            <w:rPrChange w:id="73" w:author="Francisco Ruano" w:date="2025-05-22T19:59:00Z" w16du:dateUtc="2025-05-23T01:59:00Z">
              <w:rPr>
                <w:i/>
                <w:iCs/>
                <w:color w:val="000000"/>
              </w:rPr>
            </w:rPrChange>
          </w:rPr>
          <w:t>¿Qué significa BGP? - Explicación del protocolo de puerta de enlace fronteriza en redes - AWS</w:t>
        </w:r>
        <w:r w:rsidRPr="007B3F26">
          <w:rPr>
            <w:rFonts w:ascii="Arial" w:hAnsi="Arial" w:cs="Arial"/>
            <w:color w:val="000000" w:themeColor="text1"/>
            <w:sz w:val="22"/>
            <w:szCs w:val="22"/>
            <w:lang w:val="es-US"/>
            <w:rPrChange w:id="74"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75" w:author="Francisco Ruano" w:date="2025-05-22T19:59:00Z" w16du:dateUtc="2025-05-23T01:59:00Z">
              <w:rPr>
                <w:color w:val="000000"/>
              </w:rPr>
            </w:rPrChange>
          </w:rPr>
          <w:t xml:space="preserve">(s. f.). Amazon Web Services, Inc. </w:t>
        </w:r>
        <w:r w:rsidRPr="007B3F26">
          <w:rPr>
            <w:rFonts w:ascii="Arial" w:hAnsi="Arial" w:cs="Arial"/>
            <w:color w:val="000000" w:themeColor="text1"/>
            <w:sz w:val="22"/>
            <w:szCs w:val="22"/>
            <w:rPrChange w:id="76"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77" w:author="Francisco Ruano" w:date="2025-05-22T19:59:00Z" w16du:dateUtc="2025-05-23T01:59:00Z">
              <w:rPr>
                <w:color w:val="000000"/>
              </w:rPr>
            </w:rPrChange>
          </w:rPr>
          <w:instrText>HYPERLINK "https://aws.amazon.com/es/what-is/border-gateway-protocol/"</w:instrText>
        </w:r>
        <w:r w:rsidRPr="007B3F26">
          <w:rPr>
            <w:rFonts w:ascii="Arial" w:hAnsi="Arial" w:cs="Arial"/>
            <w:color w:val="000000" w:themeColor="text1"/>
            <w:sz w:val="22"/>
            <w:szCs w:val="22"/>
            <w:rPrChange w:id="78"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79"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80" w:author="Francisco Ruano" w:date="2025-05-22T19:59:00Z" w16du:dateUtc="2025-05-23T01:59:00Z">
              <w:rPr>
                <w:rStyle w:val="Hyperlink"/>
              </w:rPr>
            </w:rPrChange>
          </w:rPr>
          <w:t>https://aws.amazon.com/es/what-is/border-gateway-protocol/</w:t>
        </w:r>
      </w:ins>
      <w:ins w:id="81" w:author="Francisco Ruano" w:date="2025-05-22T19:59:00Z" w16du:dateUtc="2025-05-23T01:59:00Z">
        <w:r w:rsidRPr="007B3F26">
          <w:rPr>
            <w:rFonts w:ascii="Arial" w:hAnsi="Arial" w:cs="Arial"/>
            <w:color w:val="000000" w:themeColor="text1"/>
            <w:sz w:val="22"/>
            <w:szCs w:val="22"/>
            <w:lang w:val="es-US"/>
            <w:rPrChange w:id="82" w:author="Francisco Ruano" w:date="2025-05-22T19:59:00Z" w16du:dateUtc="2025-05-23T01:59:00Z">
              <w:rPr>
                <w:color w:val="000000"/>
                <w:lang w:val="es-US"/>
              </w:rPr>
            </w:rPrChange>
          </w:rPr>
          <w:fldChar w:fldCharType="end"/>
        </w:r>
      </w:ins>
    </w:p>
    <w:p w14:paraId="5233589B" w14:textId="77777777" w:rsidR="007B3F26" w:rsidRPr="007B3F26" w:rsidRDefault="007B3F26">
      <w:pPr>
        <w:pStyle w:val="NormalWeb"/>
        <w:numPr>
          <w:ilvl w:val="0"/>
          <w:numId w:val="9"/>
        </w:numPr>
        <w:spacing w:before="0" w:beforeAutospacing="0" w:after="240" w:line="360" w:lineRule="auto"/>
        <w:jc w:val="both"/>
        <w:rPr>
          <w:ins w:id="83" w:author="Francisco Ruano" w:date="2025-05-22T19:59:00Z"/>
          <w:rFonts w:ascii="Arial" w:hAnsi="Arial" w:cs="Arial"/>
          <w:color w:val="000000" w:themeColor="text1"/>
          <w:sz w:val="22"/>
          <w:szCs w:val="22"/>
          <w:rPrChange w:id="84" w:author="Francisco Ruano" w:date="2025-05-22T19:59:00Z" w16du:dateUtc="2025-05-23T01:59:00Z">
            <w:rPr>
              <w:ins w:id="85" w:author="Francisco Ruano" w:date="2025-05-22T19:59:00Z"/>
              <w:color w:val="000000"/>
            </w:rPr>
          </w:rPrChange>
        </w:rPr>
        <w:pPrChange w:id="86" w:author="Francisco Ruano" w:date="2025-05-22T19:59:00Z" w16du:dateUtc="2025-05-23T01:59:00Z">
          <w:pPr>
            <w:pStyle w:val="NormalWeb"/>
            <w:numPr>
              <w:numId w:val="8"/>
            </w:numPr>
            <w:tabs>
              <w:tab w:val="num" w:pos="720"/>
            </w:tabs>
            <w:spacing w:after="240" w:line="360" w:lineRule="auto"/>
            <w:ind w:left="720" w:hanging="360"/>
          </w:pPr>
        </w:pPrChange>
      </w:pPr>
      <w:ins w:id="87" w:author="Francisco Ruano" w:date="2025-05-22T19:59:00Z">
        <w:r w:rsidRPr="007B3F26">
          <w:rPr>
            <w:rFonts w:ascii="Arial" w:hAnsi="Arial" w:cs="Arial"/>
            <w:color w:val="000000" w:themeColor="text1"/>
            <w:sz w:val="22"/>
            <w:szCs w:val="22"/>
            <w:lang w:val="es-US"/>
            <w:rPrChange w:id="88" w:author="Francisco Ruano" w:date="2025-05-22T19:59:00Z" w16du:dateUtc="2025-05-23T01:59:00Z">
              <w:rPr>
                <w:color w:val="000000"/>
              </w:rPr>
            </w:rPrChange>
          </w:rPr>
          <w:t xml:space="preserve">De Expertos En Ciencia Y Tecnología, E. (2024, </w:t>
        </w:r>
        <w:proofErr w:type="spellStart"/>
        <w:r w:rsidRPr="007B3F26">
          <w:rPr>
            <w:rFonts w:ascii="Arial" w:hAnsi="Arial" w:cs="Arial"/>
            <w:color w:val="000000" w:themeColor="text1"/>
            <w:sz w:val="22"/>
            <w:szCs w:val="22"/>
            <w:lang w:val="es-US"/>
            <w:rPrChange w:id="89" w:author="Francisco Ruano" w:date="2025-05-22T19:59:00Z" w16du:dateUtc="2025-05-23T01:59:00Z">
              <w:rPr>
                <w:color w:val="000000"/>
              </w:rPr>
            </w:rPrChange>
          </w:rPr>
          <w:t>July</w:t>
        </w:r>
        <w:proofErr w:type="spellEnd"/>
        <w:r w:rsidRPr="007B3F26">
          <w:rPr>
            <w:rFonts w:ascii="Arial" w:hAnsi="Arial" w:cs="Arial"/>
            <w:color w:val="000000" w:themeColor="text1"/>
            <w:sz w:val="22"/>
            <w:szCs w:val="22"/>
            <w:lang w:val="es-US"/>
            <w:rPrChange w:id="90" w:author="Francisco Ruano" w:date="2025-05-22T19:59:00Z" w16du:dateUtc="2025-05-23T01:59:00Z">
              <w:rPr>
                <w:color w:val="000000"/>
              </w:rPr>
            </w:rPrChange>
          </w:rPr>
          <w:t xml:space="preserve"> 25). Definición y tipos de enrutamiento dinámico. </w:t>
        </w:r>
        <w:r w:rsidRPr="007B3F26">
          <w:rPr>
            <w:rFonts w:ascii="Arial" w:hAnsi="Arial" w:cs="Arial"/>
            <w:i/>
            <w:iCs/>
            <w:color w:val="000000" w:themeColor="text1"/>
            <w:sz w:val="22"/>
            <w:szCs w:val="22"/>
            <w:rPrChange w:id="91" w:author="Francisco Ruano" w:date="2025-05-22T19:59:00Z" w16du:dateUtc="2025-05-23T01:59:00Z">
              <w:rPr>
                <w:i/>
                <w:iCs/>
                <w:color w:val="000000"/>
              </w:rPr>
            </w:rPrChange>
          </w:rPr>
          <w:t>VIU Universidad Online</w:t>
        </w:r>
        <w:r w:rsidRPr="007B3F26">
          <w:rPr>
            <w:rFonts w:ascii="Arial" w:hAnsi="Arial" w:cs="Arial"/>
            <w:color w:val="000000" w:themeColor="text1"/>
            <w:sz w:val="22"/>
            <w:szCs w:val="22"/>
            <w:rPrChange w:id="92"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93"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94" w:author="Francisco Ruano" w:date="2025-05-22T19:59:00Z" w16du:dateUtc="2025-05-23T01:59:00Z">
              <w:rPr>
                <w:color w:val="000000"/>
              </w:rPr>
            </w:rPrChange>
          </w:rPr>
          <w:instrText>HYPERLINK "https://www.universidadviu.com/es/actualidad/nuestros-expertos/definicion-y-tipos-de-enrutamiento-dinamico"</w:instrText>
        </w:r>
        <w:r w:rsidRPr="007B3F26">
          <w:rPr>
            <w:rFonts w:ascii="Arial" w:hAnsi="Arial" w:cs="Arial"/>
            <w:color w:val="000000" w:themeColor="text1"/>
            <w:sz w:val="22"/>
            <w:szCs w:val="22"/>
            <w:rPrChange w:id="95"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96"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97" w:author="Francisco Ruano" w:date="2025-05-22T19:59:00Z" w16du:dateUtc="2025-05-23T01:59:00Z">
              <w:rPr>
                <w:rStyle w:val="Hyperlink"/>
              </w:rPr>
            </w:rPrChange>
          </w:rPr>
          <w:t>https://www.universidadviu.com/es/actualidad/nuestros-expertos/definicion-y-tipos-de-enrutamiento-dinamico</w:t>
        </w:r>
      </w:ins>
      <w:ins w:id="98" w:author="Francisco Ruano" w:date="2025-05-22T19:59:00Z" w16du:dateUtc="2025-05-23T01:59:00Z">
        <w:r w:rsidRPr="007B3F26">
          <w:rPr>
            <w:rFonts w:ascii="Arial" w:hAnsi="Arial" w:cs="Arial"/>
            <w:color w:val="000000" w:themeColor="text1"/>
            <w:sz w:val="22"/>
            <w:szCs w:val="22"/>
            <w:lang w:val="es-US"/>
            <w:rPrChange w:id="99" w:author="Francisco Ruano" w:date="2025-05-22T19:59:00Z" w16du:dateUtc="2025-05-23T01:59:00Z">
              <w:rPr>
                <w:color w:val="000000"/>
                <w:lang w:val="es-US"/>
              </w:rPr>
            </w:rPrChange>
          </w:rPr>
          <w:fldChar w:fldCharType="end"/>
        </w:r>
      </w:ins>
    </w:p>
    <w:p w14:paraId="16DB04BC" w14:textId="77777777" w:rsidR="007B3F26" w:rsidRPr="007B3F26" w:rsidRDefault="007B3F26">
      <w:pPr>
        <w:pStyle w:val="NormalWeb"/>
        <w:numPr>
          <w:ilvl w:val="0"/>
          <w:numId w:val="9"/>
        </w:numPr>
        <w:spacing w:before="0" w:beforeAutospacing="0" w:after="240" w:line="360" w:lineRule="auto"/>
        <w:jc w:val="both"/>
        <w:rPr>
          <w:ins w:id="100" w:author="Francisco Ruano" w:date="2025-05-22T19:59:00Z"/>
          <w:rFonts w:ascii="Arial" w:hAnsi="Arial" w:cs="Arial"/>
          <w:color w:val="000000" w:themeColor="text1"/>
          <w:sz w:val="22"/>
          <w:szCs w:val="22"/>
          <w:lang w:val="es-US"/>
          <w:rPrChange w:id="101" w:author="Francisco Ruano" w:date="2025-05-22T19:59:00Z" w16du:dateUtc="2025-05-23T01:59:00Z">
            <w:rPr>
              <w:ins w:id="102" w:author="Francisco Ruano" w:date="2025-05-22T19:59:00Z"/>
              <w:color w:val="000000"/>
            </w:rPr>
          </w:rPrChange>
        </w:rPr>
        <w:pPrChange w:id="103" w:author="Francisco Ruano" w:date="2025-05-22T19:59:00Z" w16du:dateUtc="2025-05-23T01:59:00Z">
          <w:pPr>
            <w:pStyle w:val="NormalWeb"/>
            <w:numPr>
              <w:numId w:val="8"/>
            </w:numPr>
            <w:tabs>
              <w:tab w:val="num" w:pos="720"/>
            </w:tabs>
            <w:spacing w:after="240" w:line="360" w:lineRule="auto"/>
            <w:ind w:left="720" w:hanging="360"/>
          </w:pPr>
        </w:pPrChange>
      </w:pPr>
      <w:ins w:id="104" w:author="Francisco Ruano" w:date="2025-05-22T19:59:00Z">
        <w:r w:rsidRPr="007B3F26">
          <w:rPr>
            <w:rFonts w:ascii="Arial" w:hAnsi="Arial" w:cs="Arial"/>
            <w:i/>
            <w:iCs/>
            <w:color w:val="000000" w:themeColor="text1"/>
            <w:sz w:val="22"/>
            <w:szCs w:val="22"/>
            <w:lang w:val="es-US"/>
            <w:rPrChange w:id="105" w:author="Francisco Ruano" w:date="2025-05-22T19:59:00Z" w16du:dateUtc="2025-05-23T01:59:00Z">
              <w:rPr>
                <w:i/>
                <w:iCs/>
                <w:color w:val="000000"/>
              </w:rPr>
            </w:rPrChange>
          </w:rPr>
          <w:t xml:space="preserve">Ejemplo de Configuración de OSPF como Protocolo PE-CE y Técnicas de Prevención de </w:t>
        </w:r>
        <w:proofErr w:type="spellStart"/>
        <w:r w:rsidRPr="007B3F26">
          <w:rPr>
            <w:rFonts w:ascii="Arial" w:hAnsi="Arial" w:cs="Arial"/>
            <w:i/>
            <w:iCs/>
            <w:color w:val="000000" w:themeColor="text1"/>
            <w:sz w:val="22"/>
            <w:szCs w:val="22"/>
            <w:lang w:val="es-US"/>
            <w:rPrChange w:id="106" w:author="Francisco Ruano" w:date="2025-05-22T19:59:00Z" w16du:dateUtc="2025-05-23T01:59:00Z">
              <w:rPr>
                <w:i/>
                <w:iCs/>
                <w:color w:val="000000"/>
              </w:rPr>
            </w:rPrChange>
          </w:rPr>
          <w:t>Loops</w:t>
        </w:r>
        <w:proofErr w:type="spellEnd"/>
        <w:r w:rsidRPr="007B3F26">
          <w:rPr>
            <w:rFonts w:ascii="Arial" w:hAnsi="Arial" w:cs="Arial"/>
            <w:i/>
            <w:iCs/>
            <w:color w:val="000000" w:themeColor="text1"/>
            <w:sz w:val="22"/>
            <w:szCs w:val="22"/>
            <w:lang w:val="es-US"/>
            <w:rPrChange w:id="107" w:author="Francisco Ruano" w:date="2025-05-22T19:59:00Z" w16du:dateUtc="2025-05-23T01:59:00Z">
              <w:rPr>
                <w:i/>
                <w:iCs/>
                <w:color w:val="000000"/>
              </w:rPr>
            </w:rPrChange>
          </w:rPr>
          <w:t xml:space="preserve"> en MPLS L3 VPN</w:t>
        </w:r>
        <w:r w:rsidRPr="007B3F26">
          <w:rPr>
            <w:rFonts w:ascii="Arial" w:hAnsi="Arial" w:cs="Arial"/>
            <w:color w:val="000000" w:themeColor="text1"/>
            <w:sz w:val="22"/>
            <w:szCs w:val="22"/>
            <w:lang w:val="es-US"/>
            <w:rPrChange w:id="108" w:author="Francisco Ruano" w:date="2025-05-22T19:59:00Z" w16du:dateUtc="2025-05-23T01:59:00Z">
              <w:rPr>
                <w:color w:val="000000"/>
              </w:rPr>
            </w:rPrChange>
          </w:rPr>
          <w:t xml:space="preserve">. (2022, 15 marzo). Cisco. </w:t>
        </w:r>
        <w:r w:rsidRPr="007B3F26">
          <w:rPr>
            <w:rFonts w:ascii="Arial" w:hAnsi="Arial" w:cs="Arial"/>
            <w:color w:val="000000" w:themeColor="text1"/>
            <w:sz w:val="22"/>
            <w:szCs w:val="22"/>
            <w:rPrChange w:id="109" w:author="Francisco Ruano" w:date="2025-05-22T19:59:00Z" w16du:dateUtc="2025-05-23T01:59:00Z">
              <w:rPr>
                <w:color w:val="000000"/>
              </w:rPr>
            </w:rPrChange>
          </w:rPr>
          <w:fldChar w:fldCharType="begin"/>
        </w:r>
        <w:r w:rsidRPr="007B3F26">
          <w:rPr>
            <w:rFonts w:ascii="Arial" w:hAnsi="Arial" w:cs="Arial"/>
            <w:color w:val="000000" w:themeColor="text1"/>
            <w:sz w:val="22"/>
            <w:szCs w:val="22"/>
            <w:lang w:val="es-US"/>
            <w:rPrChange w:id="110" w:author="Francisco Ruano" w:date="2025-05-22T19:59:00Z" w16du:dateUtc="2025-05-23T01:59:00Z">
              <w:rPr>
                <w:color w:val="000000"/>
              </w:rPr>
            </w:rPrChange>
          </w:rPr>
          <w:instrText>HYPERLINK "https://www.cisco.com/c/es_mx/support/docs/ip/open-shortest-path-first-ospf/118800-configure-ospf-00.html"</w:instrText>
        </w:r>
        <w:r w:rsidRPr="007B3F26">
          <w:rPr>
            <w:rFonts w:ascii="Arial" w:hAnsi="Arial" w:cs="Arial"/>
            <w:color w:val="000000" w:themeColor="text1"/>
            <w:sz w:val="22"/>
            <w:szCs w:val="22"/>
            <w:rPrChange w:id="11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1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lang w:val="es-US"/>
            <w:rPrChange w:id="113" w:author="Francisco Ruano" w:date="2025-05-22T19:59:00Z" w16du:dateUtc="2025-05-23T01:59:00Z">
              <w:rPr>
                <w:rStyle w:val="Hyperlink"/>
              </w:rPr>
            </w:rPrChange>
          </w:rPr>
          <w:t>https://www.cisco.com/c/es_mx/support/docs/ip/open-shortest-path-first-ospf/118800-configure-ospf-00.html</w:t>
        </w:r>
      </w:ins>
      <w:ins w:id="114" w:author="Francisco Ruano" w:date="2025-05-22T19:59:00Z" w16du:dateUtc="2025-05-23T01:59:00Z">
        <w:r w:rsidRPr="007B3F26">
          <w:rPr>
            <w:rFonts w:ascii="Arial" w:hAnsi="Arial" w:cs="Arial"/>
            <w:color w:val="000000" w:themeColor="text1"/>
            <w:sz w:val="22"/>
            <w:szCs w:val="22"/>
            <w:lang w:val="es-US"/>
            <w:rPrChange w:id="115" w:author="Francisco Ruano" w:date="2025-05-22T19:59:00Z" w16du:dateUtc="2025-05-23T01:59:00Z">
              <w:rPr>
                <w:color w:val="000000"/>
                <w:lang w:val="es-US"/>
              </w:rPr>
            </w:rPrChange>
          </w:rPr>
          <w:fldChar w:fldCharType="end"/>
        </w:r>
      </w:ins>
    </w:p>
    <w:p w14:paraId="6B514C47" w14:textId="77777777" w:rsidR="007B3F26" w:rsidRPr="007B3F26" w:rsidRDefault="007B3F26">
      <w:pPr>
        <w:pStyle w:val="NormalWeb"/>
        <w:numPr>
          <w:ilvl w:val="0"/>
          <w:numId w:val="9"/>
        </w:numPr>
        <w:spacing w:before="0" w:beforeAutospacing="0" w:after="240" w:line="360" w:lineRule="auto"/>
        <w:jc w:val="both"/>
        <w:rPr>
          <w:ins w:id="116" w:author="Francisco Ruano" w:date="2025-05-22T19:59:00Z"/>
          <w:rFonts w:ascii="Arial" w:hAnsi="Arial" w:cs="Arial"/>
          <w:color w:val="000000" w:themeColor="text1"/>
          <w:sz w:val="22"/>
          <w:szCs w:val="22"/>
          <w:rPrChange w:id="117" w:author="Francisco Ruano" w:date="2025-05-22T19:59:00Z" w16du:dateUtc="2025-05-23T01:59:00Z">
            <w:rPr>
              <w:ins w:id="118" w:author="Francisco Ruano" w:date="2025-05-22T19:59:00Z"/>
              <w:color w:val="000000"/>
            </w:rPr>
          </w:rPrChange>
        </w:rPr>
        <w:pPrChange w:id="119" w:author="Francisco Ruano" w:date="2025-05-22T19:59:00Z" w16du:dateUtc="2025-05-23T01:59:00Z">
          <w:pPr>
            <w:pStyle w:val="NormalWeb"/>
            <w:numPr>
              <w:numId w:val="8"/>
            </w:numPr>
            <w:tabs>
              <w:tab w:val="num" w:pos="720"/>
            </w:tabs>
            <w:spacing w:after="240" w:line="360" w:lineRule="auto"/>
            <w:ind w:left="720" w:hanging="360"/>
          </w:pPr>
        </w:pPrChange>
      </w:pPr>
      <w:ins w:id="120" w:author="Francisco Ruano" w:date="2025-05-22T19:59:00Z">
        <w:r w:rsidRPr="007B3F26">
          <w:rPr>
            <w:rFonts w:ascii="Arial" w:hAnsi="Arial" w:cs="Arial"/>
            <w:color w:val="000000" w:themeColor="text1"/>
            <w:sz w:val="22"/>
            <w:szCs w:val="22"/>
            <w:lang w:val="es-US"/>
            <w:rPrChange w:id="121" w:author="Francisco Ruano" w:date="2025-05-22T19:59:00Z" w16du:dateUtc="2025-05-23T01:59:00Z">
              <w:rPr>
                <w:color w:val="000000"/>
              </w:rPr>
            </w:rPrChange>
          </w:rPr>
          <w:t xml:space="preserve">Walton, A. (2020, 29 agosto). </w:t>
        </w:r>
        <w:r w:rsidRPr="007B3F26">
          <w:rPr>
            <w:rFonts w:ascii="Arial" w:hAnsi="Arial" w:cs="Arial"/>
            <w:i/>
            <w:iCs/>
            <w:color w:val="000000" w:themeColor="text1"/>
            <w:sz w:val="22"/>
            <w:szCs w:val="22"/>
            <w:lang w:val="es-US"/>
            <w:rPrChange w:id="122" w:author="Francisco Ruano" w:date="2025-05-22T19:59:00Z" w16du:dateUtc="2025-05-23T01:59:00Z">
              <w:rPr>
                <w:i/>
                <w:iCs/>
                <w:color w:val="000000"/>
              </w:rPr>
            </w:rPrChange>
          </w:rPr>
          <w:t xml:space="preserve">Características y Funciones de </w:t>
        </w:r>
        <w:proofErr w:type="gramStart"/>
        <w:r w:rsidRPr="007B3F26">
          <w:rPr>
            <w:rFonts w:ascii="Arial" w:hAnsi="Arial" w:cs="Arial"/>
            <w:i/>
            <w:iCs/>
            <w:color w:val="000000" w:themeColor="text1"/>
            <w:sz w:val="22"/>
            <w:szCs w:val="22"/>
            <w:lang w:val="es-US"/>
            <w:rPrChange w:id="123" w:author="Francisco Ruano" w:date="2025-05-22T19:59:00Z" w16du:dateUtc="2025-05-23T01:59:00Z">
              <w:rPr>
                <w:i/>
                <w:iCs/>
                <w:color w:val="000000"/>
              </w:rPr>
            </w:rPrChange>
          </w:rPr>
          <w:t>OSPF »</w:t>
        </w:r>
        <w:proofErr w:type="gramEnd"/>
        <w:r w:rsidRPr="007B3F26">
          <w:rPr>
            <w:rFonts w:ascii="Arial" w:hAnsi="Arial" w:cs="Arial"/>
            <w:i/>
            <w:iCs/>
            <w:color w:val="000000" w:themeColor="text1"/>
            <w:sz w:val="22"/>
            <w:szCs w:val="22"/>
            <w:lang w:val="es-US"/>
            <w:rPrChange w:id="124" w:author="Francisco Ruano" w:date="2025-05-22T19:59:00Z" w16du:dateUtc="2025-05-23T01:59:00Z">
              <w:rPr>
                <w:i/>
                <w:iCs/>
                <w:color w:val="000000"/>
              </w:rPr>
            </w:rPrChange>
          </w:rPr>
          <w:t xml:space="preserve"> CCNA desde Cero</w:t>
        </w:r>
        <w:r w:rsidRPr="007B3F26">
          <w:rPr>
            <w:rFonts w:ascii="Arial" w:hAnsi="Arial" w:cs="Arial"/>
            <w:color w:val="000000" w:themeColor="text1"/>
            <w:sz w:val="22"/>
            <w:szCs w:val="22"/>
            <w:lang w:val="es-US"/>
            <w:rPrChange w:id="125" w:author="Francisco Ruano" w:date="2025-05-22T19:59:00Z" w16du:dateUtc="2025-05-23T01:59:00Z">
              <w:rPr>
                <w:color w:val="000000"/>
              </w:rPr>
            </w:rPrChange>
          </w:rPr>
          <w:t xml:space="preserve">. </w:t>
        </w:r>
        <w:r w:rsidRPr="007B3F26">
          <w:rPr>
            <w:rFonts w:ascii="Arial" w:hAnsi="Arial" w:cs="Arial"/>
            <w:color w:val="000000" w:themeColor="text1"/>
            <w:sz w:val="22"/>
            <w:szCs w:val="22"/>
            <w:rPrChange w:id="126" w:author="Francisco Ruano" w:date="2025-05-22T19:59:00Z" w16du:dateUtc="2025-05-23T01:59:00Z">
              <w:rPr>
                <w:color w:val="000000"/>
              </w:rPr>
            </w:rPrChange>
          </w:rPr>
          <w:t xml:space="preserve">CCNA </w:t>
        </w:r>
        <w:proofErr w:type="spellStart"/>
        <w:r w:rsidRPr="007B3F26">
          <w:rPr>
            <w:rFonts w:ascii="Arial" w:hAnsi="Arial" w:cs="Arial"/>
            <w:color w:val="000000" w:themeColor="text1"/>
            <w:sz w:val="22"/>
            <w:szCs w:val="22"/>
            <w:rPrChange w:id="127" w:author="Francisco Ruano" w:date="2025-05-22T19:59:00Z" w16du:dateUtc="2025-05-23T01:59:00Z">
              <w:rPr>
                <w:color w:val="000000"/>
              </w:rPr>
            </w:rPrChange>
          </w:rPr>
          <w:t>Desde</w:t>
        </w:r>
        <w:proofErr w:type="spellEnd"/>
        <w:r w:rsidRPr="007B3F26">
          <w:rPr>
            <w:rFonts w:ascii="Arial" w:hAnsi="Arial" w:cs="Arial"/>
            <w:color w:val="000000" w:themeColor="text1"/>
            <w:sz w:val="22"/>
            <w:szCs w:val="22"/>
            <w:rPrChange w:id="128" w:author="Francisco Ruano" w:date="2025-05-22T19:59:00Z" w16du:dateUtc="2025-05-23T01:59:00Z">
              <w:rPr>
                <w:color w:val="000000"/>
              </w:rPr>
            </w:rPrChange>
          </w:rPr>
          <w:t xml:space="preserve"> Cero. </w:t>
        </w:r>
        <w:r w:rsidRPr="007B3F26">
          <w:rPr>
            <w:rFonts w:ascii="Arial" w:hAnsi="Arial" w:cs="Arial"/>
            <w:color w:val="000000" w:themeColor="text1"/>
            <w:sz w:val="22"/>
            <w:szCs w:val="22"/>
            <w:rPrChange w:id="12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30" w:author="Francisco Ruano" w:date="2025-05-22T19:59:00Z" w16du:dateUtc="2025-05-23T01:59:00Z">
              <w:rPr>
                <w:color w:val="000000"/>
              </w:rPr>
            </w:rPrChange>
          </w:rPr>
          <w:instrText>HYPERLINK "https://ccnadesdecero.es/caracteristicas-funciones-ospf/"</w:instrText>
        </w:r>
        <w:r w:rsidRPr="007B3F26">
          <w:rPr>
            <w:rFonts w:ascii="Arial" w:hAnsi="Arial" w:cs="Arial"/>
            <w:color w:val="000000" w:themeColor="text1"/>
            <w:sz w:val="22"/>
            <w:szCs w:val="22"/>
            <w:rPrChange w:id="13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3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33" w:author="Francisco Ruano" w:date="2025-05-22T19:59:00Z" w16du:dateUtc="2025-05-23T01:59:00Z">
              <w:rPr>
                <w:rStyle w:val="Hyperlink"/>
              </w:rPr>
            </w:rPrChange>
          </w:rPr>
          <w:t>https://ccnadesdecero.es/caracteristicas-funciones-ospf/</w:t>
        </w:r>
      </w:ins>
      <w:ins w:id="134" w:author="Francisco Ruano" w:date="2025-05-22T19:59:00Z" w16du:dateUtc="2025-05-23T01:59:00Z">
        <w:r w:rsidRPr="007B3F26">
          <w:rPr>
            <w:rFonts w:ascii="Arial" w:hAnsi="Arial" w:cs="Arial"/>
            <w:color w:val="000000" w:themeColor="text1"/>
            <w:sz w:val="22"/>
            <w:szCs w:val="22"/>
            <w:lang w:val="es-US"/>
            <w:rPrChange w:id="135" w:author="Francisco Ruano" w:date="2025-05-22T19:59:00Z" w16du:dateUtc="2025-05-23T01:59:00Z">
              <w:rPr>
                <w:color w:val="000000"/>
                <w:lang w:val="es-US"/>
              </w:rPr>
            </w:rPrChange>
          </w:rPr>
          <w:fldChar w:fldCharType="end"/>
        </w:r>
      </w:ins>
    </w:p>
    <w:p w14:paraId="6F344B5D" w14:textId="6CD7357B" w:rsidR="000133BC" w:rsidRDefault="007B3F26" w:rsidP="00D327B3">
      <w:pPr>
        <w:pStyle w:val="NormalWeb"/>
        <w:numPr>
          <w:ilvl w:val="0"/>
          <w:numId w:val="9"/>
        </w:numPr>
        <w:spacing w:before="0" w:beforeAutospacing="0" w:after="240" w:line="360" w:lineRule="auto"/>
        <w:jc w:val="both"/>
        <w:rPr>
          <w:rFonts w:ascii="Arial" w:hAnsi="Arial" w:cs="Arial"/>
          <w:color w:val="000000" w:themeColor="text1"/>
          <w:sz w:val="22"/>
          <w:szCs w:val="22"/>
        </w:rPr>
      </w:pPr>
      <w:ins w:id="136" w:author="Francisco Ruano" w:date="2025-05-22T19:59:00Z">
        <w:r w:rsidRPr="007B3F26">
          <w:rPr>
            <w:rFonts w:ascii="Arial" w:hAnsi="Arial" w:cs="Arial"/>
            <w:i/>
            <w:iCs/>
            <w:color w:val="000000" w:themeColor="text1"/>
            <w:sz w:val="22"/>
            <w:szCs w:val="22"/>
            <w:rPrChange w:id="137" w:author="Francisco Ruano" w:date="2025-05-22T19:59:00Z" w16du:dateUtc="2025-05-23T01:59:00Z">
              <w:rPr>
                <w:i/>
                <w:iCs/>
                <w:color w:val="000000"/>
              </w:rPr>
            </w:rPrChange>
          </w:rPr>
          <w:t>Cisco Learning Network</w:t>
        </w:r>
        <w:r w:rsidRPr="007B3F26">
          <w:rPr>
            <w:rFonts w:ascii="Arial" w:hAnsi="Arial" w:cs="Arial"/>
            <w:color w:val="000000" w:themeColor="text1"/>
            <w:sz w:val="22"/>
            <w:szCs w:val="22"/>
            <w:rPrChange w:id="138" w:author="Francisco Ruano" w:date="2025-05-22T19:59:00Z" w16du:dateUtc="2025-05-23T01:59:00Z">
              <w:rPr>
                <w:color w:val="000000"/>
              </w:rPr>
            </w:rPrChange>
          </w:rPr>
          <w:t xml:space="preserve">. (s. f.). </w:t>
        </w:r>
        <w:r w:rsidRPr="007B3F26">
          <w:rPr>
            <w:rFonts w:ascii="Arial" w:hAnsi="Arial" w:cs="Arial"/>
            <w:color w:val="000000" w:themeColor="text1"/>
            <w:sz w:val="22"/>
            <w:szCs w:val="22"/>
            <w:rPrChange w:id="139" w:author="Francisco Ruano" w:date="2025-05-22T19:59:00Z" w16du:dateUtc="2025-05-23T01:59:00Z">
              <w:rPr>
                <w:color w:val="000000"/>
              </w:rPr>
            </w:rPrChange>
          </w:rPr>
          <w:fldChar w:fldCharType="begin"/>
        </w:r>
        <w:r w:rsidRPr="007B3F26">
          <w:rPr>
            <w:rFonts w:ascii="Arial" w:hAnsi="Arial" w:cs="Arial"/>
            <w:color w:val="000000" w:themeColor="text1"/>
            <w:sz w:val="22"/>
            <w:szCs w:val="22"/>
            <w:rPrChange w:id="140" w:author="Francisco Ruano" w:date="2025-05-22T19:59:00Z" w16du:dateUtc="2025-05-23T01:59:00Z">
              <w:rPr>
                <w:color w:val="000000"/>
              </w:rPr>
            </w:rPrChange>
          </w:rPr>
          <w:instrText>HYPERLINK "https://learningnetwork.cisco.com/s/question/0D53i00000KszvdCAB/routing-tcpip-vol-1-2"</w:instrText>
        </w:r>
        <w:r w:rsidRPr="007B3F26">
          <w:rPr>
            <w:rFonts w:ascii="Arial" w:hAnsi="Arial" w:cs="Arial"/>
            <w:color w:val="000000" w:themeColor="text1"/>
            <w:sz w:val="22"/>
            <w:szCs w:val="22"/>
            <w:rPrChange w:id="141" w:author="Francisco Ruano" w:date="2025-05-22T19:59:00Z" w16du:dateUtc="2025-05-23T01:59:00Z">
              <w:rPr>
                <w:rFonts w:ascii="Arial" w:hAnsi="Arial" w:cs="Arial"/>
                <w:color w:val="000000" w:themeColor="text1"/>
                <w:sz w:val="22"/>
                <w:szCs w:val="22"/>
              </w:rPr>
            </w:rPrChange>
          </w:rPr>
        </w:r>
        <w:r w:rsidRPr="007B3F26">
          <w:rPr>
            <w:rFonts w:ascii="Arial" w:hAnsi="Arial" w:cs="Arial"/>
            <w:color w:val="000000" w:themeColor="text1"/>
            <w:sz w:val="22"/>
            <w:szCs w:val="22"/>
            <w:rPrChange w:id="142" w:author="Francisco Ruano" w:date="2025-05-22T19:59:00Z" w16du:dateUtc="2025-05-23T01:59:00Z">
              <w:rPr>
                <w:color w:val="000000"/>
                <w:lang w:val="es-US"/>
              </w:rPr>
            </w:rPrChange>
          </w:rPr>
          <w:fldChar w:fldCharType="separate"/>
        </w:r>
        <w:r w:rsidRPr="007B3F26">
          <w:rPr>
            <w:rStyle w:val="Hyperlink"/>
            <w:rFonts w:ascii="Arial" w:hAnsi="Arial" w:cs="Arial"/>
            <w:color w:val="000000" w:themeColor="text1"/>
            <w:sz w:val="22"/>
            <w:szCs w:val="22"/>
            <w:rPrChange w:id="143" w:author="Francisco Ruano" w:date="2025-05-22T19:59:00Z" w16du:dateUtc="2025-05-23T01:59:00Z">
              <w:rPr>
                <w:rStyle w:val="Hyperlink"/>
              </w:rPr>
            </w:rPrChange>
          </w:rPr>
          <w:t>https://learningnetwork.cisco.com/s/question/0D53i00000KszvdCAB/routing-tcpip-vol-1-2</w:t>
        </w:r>
      </w:ins>
      <w:ins w:id="144" w:author="Francisco Ruano" w:date="2025-05-22T19:59:00Z" w16du:dateUtc="2025-05-23T01:59:00Z">
        <w:r w:rsidRPr="007B3F26">
          <w:rPr>
            <w:rFonts w:ascii="Arial" w:hAnsi="Arial" w:cs="Arial"/>
            <w:color w:val="000000" w:themeColor="text1"/>
            <w:sz w:val="22"/>
            <w:szCs w:val="22"/>
            <w:lang w:val="es-US"/>
            <w:rPrChange w:id="145" w:author="Francisco Ruano" w:date="2025-05-22T19:59:00Z" w16du:dateUtc="2025-05-23T01:59:00Z">
              <w:rPr>
                <w:color w:val="000000"/>
                <w:lang w:val="es-US"/>
              </w:rPr>
            </w:rPrChange>
          </w:rPr>
          <w:fldChar w:fldCharType="end"/>
        </w:r>
      </w:ins>
    </w:p>
    <w:p w14:paraId="0CBD783B" w14:textId="77777777" w:rsidR="007B3F26" w:rsidRPr="007B3F26" w:rsidRDefault="007B3F26" w:rsidP="007B3F26">
      <w:pPr>
        <w:pStyle w:val="NormalWeb"/>
        <w:spacing w:before="0" w:beforeAutospacing="0" w:after="240" w:line="360" w:lineRule="auto"/>
        <w:jc w:val="both"/>
        <w:rPr>
          <w:rFonts w:ascii="Arial" w:hAnsi="Arial" w:cs="Arial"/>
          <w:color w:val="000000" w:themeColor="text1"/>
          <w:sz w:val="22"/>
          <w:szCs w:val="22"/>
          <w:rPrChange w:id="146" w:author="Francisco Ruano" w:date="2025-05-22T19:59:00Z" w16du:dateUtc="2025-05-23T01:59:00Z">
            <w:rPr>
              <w:rFonts w:ascii="Arial" w:hAnsi="Arial" w:cs="Arial"/>
              <w:color w:val="000000"/>
              <w:sz w:val="22"/>
              <w:szCs w:val="22"/>
              <w:lang w:val="es-US"/>
            </w:rPr>
          </w:rPrChange>
        </w:rPr>
      </w:pPr>
    </w:p>
    <w:sectPr w:rsidR="007B3F26" w:rsidRPr="007B3F2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014"/>
    <w:multiLevelType w:val="multilevel"/>
    <w:tmpl w:val="F38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D2F6B"/>
    <w:multiLevelType w:val="multilevel"/>
    <w:tmpl w:val="ACA2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F0C63"/>
    <w:multiLevelType w:val="multilevel"/>
    <w:tmpl w:val="D546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BF51CA"/>
    <w:multiLevelType w:val="multilevel"/>
    <w:tmpl w:val="DDF23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FB230A"/>
    <w:multiLevelType w:val="multilevel"/>
    <w:tmpl w:val="F0DA6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2600A"/>
    <w:multiLevelType w:val="multilevel"/>
    <w:tmpl w:val="5F32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487A87"/>
    <w:multiLevelType w:val="multilevel"/>
    <w:tmpl w:val="C3D0A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5959E3"/>
    <w:multiLevelType w:val="multilevel"/>
    <w:tmpl w:val="62109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22643"/>
    <w:multiLevelType w:val="multilevel"/>
    <w:tmpl w:val="436E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B30FC7"/>
    <w:multiLevelType w:val="multilevel"/>
    <w:tmpl w:val="05DE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D048C"/>
    <w:multiLevelType w:val="multilevel"/>
    <w:tmpl w:val="21D8B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74730F"/>
    <w:multiLevelType w:val="multilevel"/>
    <w:tmpl w:val="D0DE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C108AC"/>
    <w:multiLevelType w:val="multilevel"/>
    <w:tmpl w:val="A1909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933FF"/>
    <w:multiLevelType w:val="multilevel"/>
    <w:tmpl w:val="127A2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9F2ACA"/>
    <w:multiLevelType w:val="multilevel"/>
    <w:tmpl w:val="810AC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B72931"/>
    <w:multiLevelType w:val="multilevel"/>
    <w:tmpl w:val="10E0A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8D27C1"/>
    <w:multiLevelType w:val="multilevel"/>
    <w:tmpl w:val="7E18F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3B0C48"/>
    <w:multiLevelType w:val="multilevel"/>
    <w:tmpl w:val="C60E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8C1839"/>
    <w:multiLevelType w:val="multilevel"/>
    <w:tmpl w:val="F05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1F581B"/>
    <w:multiLevelType w:val="multilevel"/>
    <w:tmpl w:val="84205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244783"/>
    <w:multiLevelType w:val="multilevel"/>
    <w:tmpl w:val="7F4E3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93224C3"/>
    <w:multiLevelType w:val="multilevel"/>
    <w:tmpl w:val="F490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E77742"/>
    <w:multiLevelType w:val="multilevel"/>
    <w:tmpl w:val="E62A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E036B97"/>
    <w:multiLevelType w:val="multilevel"/>
    <w:tmpl w:val="B9EAC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C4013"/>
    <w:multiLevelType w:val="multilevel"/>
    <w:tmpl w:val="AFC0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7E17DC"/>
    <w:multiLevelType w:val="multilevel"/>
    <w:tmpl w:val="1D6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13631BE"/>
    <w:multiLevelType w:val="multilevel"/>
    <w:tmpl w:val="0D76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665BEB"/>
    <w:multiLevelType w:val="multilevel"/>
    <w:tmpl w:val="303AA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5519E4"/>
    <w:multiLevelType w:val="multilevel"/>
    <w:tmpl w:val="EEA4A7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6B1AE8"/>
    <w:multiLevelType w:val="multilevel"/>
    <w:tmpl w:val="CA06F0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1AF236D"/>
    <w:multiLevelType w:val="multilevel"/>
    <w:tmpl w:val="8F2C31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74D194E"/>
    <w:multiLevelType w:val="multilevel"/>
    <w:tmpl w:val="E8B87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7512746"/>
    <w:multiLevelType w:val="multilevel"/>
    <w:tmpl w:val="ADD43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E124D6"/>
    <w:multiLevelType w:val="multilevel"/>
    <w:tmpl w:val="D5AA8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D24BD9"/>
    <w:multiLevelType w:val="multilevel"/>
    <w:tmpl w:val="11B8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A1D7128"/>
    <w:multiLevelType w:val="multilevel"/>
    <w:tmpl w:val="DA88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1C4CFB"/>
    <w:multiLevelType w:val="multilevel"/>
    <w:tmpl w:val="04DA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E10D3E"/>
    <w:multiLevelType w:val="multilevel"/>
    <w:tmpl w:val="8DC402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3204CA7"/>
    <w:multiLevelType w:val="multilevel"/>
    <w:tmpl w:val="EB98E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8D74AC"/>
    <w:multiLevelType w:val="multilevel"/>
    <w:tmpl w:val="52783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912499A"/>
    <w:multiLevelType w:val="multilevel"/>
    <w:tmpl w:val="AE34A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A757D36"/>
    <w:multiLevelType w:val="multilevel"/>
    <w:tmpl w:val="A90C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DB4F28"/>
    <w:multiLevelType w:val="multilevel"/>
    <w:tmpl w:val="F652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5F6C26"/>
    <w:multiLevelType w:val="multilevel"/>
    <w:tmpl w:val="776A8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C771147"/>
    <w:multiLevelType w:val="multilevel"/>
    <w:tmpl w:val="1D187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776ABA"/>
    <w:multiLevelType w:val="multilevel"/>
    <w:tmpl w:val="7B6E9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5D84D69"/>
    <w:multiLevelType w:val="multilevel"/>
    <w:tmpl w:val="FB78F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143F8A"/>
    <w:multiLevelType w:val="multilevel"/>
    <w:tmpl w:val="9B4A1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65E4931"/>
    <w:multiLevelType w:val="multilevel"/>
    <w:tmpl w:val="4B7AF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8C85BBD"/>
    <w:multiLevelType w:val="multilevel"/>
    <w:tmpl w:val="536C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D020479"/>
    <w:multiLevelType w:val="hybridMultilevel"/>
    <w:tmpl w:val="93C443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D6278A6"/>
    <w:multiLevelType w:val="multilevel"/>
    <w:tmpl w:val="8B3C1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C05D9B"/>
    <w:multiLevelType w:val="multilevel"/>
    <w:tmpl w:val="B25CEC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FA93E2C"/>
    <w:multiLevelType w:val="multilevel"/>
    <w:tmpl w:val="CA441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791500">
    <w:abstractNumId w:val="1"/>
  </w:num>
  <w:num w:numId="2" w16cid:durableId="1609119809">
    <w:abstractNumId w:val="42"/>
  </w:num>
  <w:num w:numId="3" w16cid:durableId="96364340">
    <w:abstractNumId w:val="40"/>
  </w:num>
  <w:num w:numId="4" w16cid:durableId="111286467">
    <w:abstractNumId w:val="5"/>
  </w:num>
  <w:num w:numId="5" w16cid:durableId="1929465082">
    <w:abstractNumId w:val="53"/>
  </w:num>
  <w:num w:numId="6" w16cid:durableId="286937004">
    <w:abstractNumId w:val="38"/>
  </w:num>
  <w:num w:numId="7" w16cid:durableId="1519926771">
    <w:abstractNumId w:val="25"/>
  </w:num>
  <w:num w:numId="8" w16cid:durableId="496576368">
    <w:abstractNumId w:val="31"/>
  </w:num>
  <w:num w:numId="9" w16cid:durableId="314262121">
    <w:abstractNumId w:val="50"/>
  </w:num>
  <w:num w:numId="10" w16cid:durableId="399209062">
    <w:abstractNumId w:val="47"/>
  </w:num>
  <w:num w:numId="11" w16cid:durableId="1082483582">
    <w:abstractNumId w:val="11"/>
  </w:num>
  <w:num w:numId="12" w16cid:durableId="611981269">
    <w:abstractNumId w:val="21"/>
  </w:num>
  <w:num w:numId="13" w16cid:durableId="1879972692">
    <w:abstractNumId w:val="9"/>
  </w:num>
  <w:num w:numId="14" w16cid:durableId="1491553939">
    <w:abstractNumId w:val="14"/>
  </w:num>
  <w:num w:numId="15" w16cid:durableId="1244953029">
    <w:abstractNumId w:val="12"/>
  </w:num>
  <w:num w:numId="16" w16cid:durableId="1082800237">
    <w:abstractNumId w:val="34"/>
  </w:num>
  <w:num w:numId="17" w16cid:durableId="1794060095">
    <w:abstractNumId w:val="26"/>
  </w:num>
  <w:num w:numId="18" w16cid:durableId="910165388">
    <w:abstractNumId w:val="23"/>
  </w:num>
  <w:num w:numId="19" w16cid:durableId="25908558">
    <w:abstractNumId w:val="4"/>
  </w:num>
  <w:num w:numId="20" w16cid:durableId="105004192">
    <w:abstractNumId w:val="35"/>
  </w:num>
  <w:num w:numId="21" w16cid:durableId="1434979204">
    <w:abstractNumId w:val="15"/>
  </w:num>
  <w:num w:numId="22" w16cid:durableId="747320">
    <w:abstractNumId w:val="49"/>
  </w:num>
  <w:num w:numId="23" w16cid:durableId="1134252812">
    <w:abstractNumId w:val="6"/>
  </w:num>
  <w:num w:numId="24" w16cid:durableId="1967854900">
    <w:abstractNumId w:val="30"/>
    <w:lvlOverride w:ilvl="0">
      <w:lvl w:ilvl="0">
        <w:numFmt w:val="decimal"/>
        <w:lvlText w:val="%1."/>
        <w:lvlJc w:val="left"/>
      </w:lvl>
    </w:lvlOverride>
  </w:num>
  <w:num w:numId="25" w16cid:durableId="302348172">
    <w:abstractNumId w:val="44"/>
    <w:lvlOverride w:ilvl="0">
      <w:lvl w:ilvl="0">
        <w:numFmt w:val="decimal"/>
        <w:lvlText w:val="%1."/>
        <w:lvlJc w:val="left"/>
      </w:lvl>
    </w:lvlOverride>
  </w:num>
  <w:num w:numId="26" w16cid:durableId="193084026">
    <w:abstractNumId w:val="52"/>
    <w:lvlOverride w:ilvl="0">
      <w:lvl w:ilvl="0">
        <w:numFmt w:val="decimal"/>
        <w:lvlText w:val="%1."/>
        <w:lvlJc w:val="left"/>
      </w:lvl>
    </w:lvlOverride>
  </w:num>
  <w:num w:numId="27" w16cid:durableId="1289818123">
    <w:abstractNumId w:val="8"/>
  </w:num>
  <w:num w:numId="28" w16cid:durableId="743113054">
    <w:abstractNumId w:val="10"/>
  </w:num>
  <w:num w:numId="29" w16cid:durableId="966813594">
    <w:abstractNumId w:val="17"/>
  </w:num>
  <w:num w:numId="30" w16cid:durableId="1956982530">
    <w:abstractNumId w:val="27"/>
  </w:num>
  <w:num w:numId="31" w16cid:durableId="2116709071">
    <w:abstractNumId w:val="13"/>
  </w:num>
  <w:num w:numId="32" w16cid:durableId="871110367">
    <w:abstractNumId w:val="41"/>
  </w:num>
  <w:num w:numId="33" w16cid:durableId="1386441909">
    <w:abstractNumId w:val="18"/>
  </w:num>
  <w:num w:numId="34" w16cid:durableId="709500882">
    <w:abstractNumId w:val="24"/>
  </w:num>
  <w:num w:numId="35" w16cid:durableId="744257579">
    <w:abstractNumId w:val="51"/>
  </w:num>
  <w:num w:numId="36" w16cid:durableId="222179440">
    <w:abstractNumId w:val="33"/>
  </w:num>
  <w:num w:numId="37" w16cid:durableId="1731147962">
    <w:abstractNumId w:val="2"/>
  </w:num>
  <w:num w:numId="38" w16cid:durableId="1834225708">
    <w:abstractNumId w:val="46"/>
  </w:num>
  <w:num w:numId="39" w16cid:durableId="1993606390">
    <w:abstractNumId w:val="16"/>
  </w:num>
  <w:num w:numId="40" w16cid:durableId="846478578">
    <w:abstractNumId w:val="0"/>
  </w:num>
  <w:num w:numId="41" w16cid:durableId="347029894">
    <w:abstractNumId w:val="36"/>
  </w:num>
  <w:num w:numId="42" w16cid:durableId="1299652519">
    <w:abstractNumId w:val="3"/>
  </w:num>
  <w:num w:numId="43" w16cid:durableId="30031657">
    <w:abstractNumId w:val="7"/>
  </w:num>
  <w:num w:numId="44" w16cid:durableId="1578125802">
    <w:abstractNumId w:val="39"/>
  </w:num>
  <w:num w:numId="45" w16cid:durableId="30425083">
    <w:abstractNumId w:val="43"/>
  </w:num>
  <w:num w:numId="46" w16cid:durableId="1196314148">
    <w:abstractNumId w:val="28"/>
    <w:lvlOverride w:ilvl="0">
      <w:lvl w:ilvl="0">
        <w:numFmt w:val="decimal"/>
        <w:lvlText w:val="%1."/>
        <w:lvlJc w:val="left"/>
      </w:lvl>
    </w:lvlOverride>
  </w:num>
  <w:num w:numId="47" w16cid:durableId="337391785">
    <w:abstractNumId w:val="37"/>
    <w:lvlOverride w:ilvl="0">
      <w:lvl w:ilvl="0">
        <w:numFmt w:val="decimal"/>
        <w:lvlText w:val="%1."/>
        <w:lvlJc w:val="left"/>
      </w:lvl>
    </w:lvlOverride>
  </w:num>
  <w:num w:numId="48" w16cid:durableId="876434769">
    <w:abstractNumId w:val="29"/>
    <w:lvlOverride w:ilvl="0">
      <w:lvl w:ilvl="0">
        <w:numFmt w:val="decimal"/>
        <w:lvlText w:val="%1."/>
        <w:lvlJc w:val="left"/>
      </w:lvl>
    </w:lvlOverride>
  </w:num>
  <w:num w:numId="49" w16cid:durableId="1732532709">
    <w:abstractNumId w:val="32"/>
  </w:num>
  <w:num w:numId="50" w16cid:durableId="1564219233">
    <w:abstractNumId w:val="45"/>
  </w:num>
  <w:num w:numId="51" w16cid:durableId="1872961762">
    <w:abstractNumId w:val="22"/>
  </w:num>
  <w:num w:numId="52" w16cid:durableId="63650018">
    <w:abstractNumId w:val="19"/>
  </w:num>
  <w:num w:numId="53" w16cid:durableId="971327506">
    <w:abstractNumId w:val="48"/>
  </w:num>
  <w:num w:numId="54" w16cid:durableId="186497137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rancisco Ruano">
    <w15:presenceInfo w15:providerId="Windows Live" w15:userId="dd906d99bc0c48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2B3"/>
    <w:rsid w:val="000133BC"/>
    <w:rsid w:val="000906CA"/>
    <w:rsid w:val="00167F73"/>
    <w:rsid w:val="001D28D4"/>
    <w:rsid w:val="00207F4D"/>
    <w:rsid w:val="004D3211"/>
    <w:rsid w:val="004E24B3"/>
    <w:rsid w:val="004F5F08"/>
    <w:rsid w:val="00537048"/>
    <w:rsid w:val="005A5158"/>
    <w:rsid w:val="00685FDA"/>
    <w:rsid w:val="0069409D"/>
    <w:rsid w:val="006E6D29"/>
    <w:rsid w:val="00713A5D"/>
    <w:rsid w:val="007B3F26"/>
    <w:rsid w:val="007F40CF"/>
    <w:rsid w:val="00806FD8"/>
    <w:rsid w:val="009F02B3"/>
    <w:rsid w:val="00A83869"/>
    <w:rsid w:val="00A86F24"/>
    <w:rsid w:val="00AD18E2"/>
    <w:rsid w:val="00B019D5"/>
    <w:rsid w:val="00B12C41"/>
    <w:rsid w:val="00B81CA7"/>
    <w:rsid w:val="00C028E7"/>
    <w:rsid w:val="00C443A2"/>
    <w:rsid w:val="00C72707"/>
    <w:rsid w:val="00CE3952"/>
    <w:rsid w:val="00D327B3"/>
    <w:rsid w:val="00D44F3D"/>
    <w:rsid w:val="00FD5265"/>
    <w:rsid w:val="00FE50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06D22"/>
  <w15:docId w15:val="{50B0D7D5-F651-409A-8D68-12B0AA8F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419"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0906C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Revision">
    <w:name w:val="Revision"/>
    <w:hidden/>
    <w:uiPriority w:val="99"/>
    <w:semiHidden/>
    <w:rsid w:val="00AD18E2"/>
    <w:pPr>
      <w:spacing w:line="240" w:lineRule="auto"/>
    </w:pPr>
  </w:style>
  <w:style w:type="character" w:styleId="Hyperlink">
    <w:name w:val="Hyperlink"/>
    <w:basedOn w:val="DefaultParagraphFont"/>
    <w:uiPriority w:val="99"/>
    <w:unhideWhenUsed/>
    <w:rsid w:val="007B3F26"/>
    <w:rPr>
      <w:color w:val="0000FF" w:themeColor="hyperlink"/>
      <w:u w:val="single"/>
    </w:rPr>
  </w:style>
  <w:style w:type="character" w:styleId="UnresolvedMention">
    <w:name w:val="Unresolved Mention"/>
    <w:basedOn w:val="DefaultParagraphFont"/>
    <w:uiPriority w:val="99"/>
    <w:semiHidden/>
    <w:unhideWhenUsed/>
    <w:rsid w:val="007B3F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697545">
      <w:bodyDiv w:val="1"/>
      <w:marLeft w:val="0"/>
      <w:marRight w:val="0"/>
      <w:marTop w:val="0"/>
      <w:marBottom w:val="0"/>
      <w:divBdr>
        <w:top w:val="none" w:sz="0" w:space="0" w:color="auto"/>
        <w:left w:val="none" w:sz="0" w:space="0" w:color="auto"/>
        <w:bottom w:val="none" w:sz="0" w:space="0" w:color="auto"/>
        <w:right w:val="none" w:sz="0" w:space="0" w:color="auto"/>
      </w:divBdr>
    </w:div>
    <w:div w:id="219292823">
      <w:bodyDiv w:val="1"/>
      <w:marLeft w:val="0"/>
      <w:marRight w:val="0"/>
      <w:marTop w:val="0"/>
      <w:marBottom w:val="0"/>
      <w:divBdr>
        <w:top w:val="none" w:sz="0" w:space="0" w:color="auto"/>
        <w:left w:val="none" w:sz="0" w:space="0" w:color="auto"/>
        <w:bottom w:val="none" w:sz="0" w:space="0" w:color="auto"/>
        <w:right w:val="none" w:sz="0" w:space="0" w:color="auto"/>
      </w:divBdr>
    </w:div>
    <w:div w:id="387800875">
      <w:bodyDiv w:val="1"/>
      <w:marLeft w:val="0"/>
      <w:marRight w:val="0"/>
      <w:marTop w:val="0"/>
      <w:marBottom w:val="0"/>
      <w:divBdr>
        <w:top w:val="none" w:sz="0" w:space="0" w:color="auto"/>
        <w:left w:val="none" w:sz="0" w:space="0" w:color="auto"/>
        <w:bottom w:val="none" w:sz="0" w:space="0" w:color="auto"/>
        <w:right w:val="none" w:sz="0" w:space="0" w:color="auto"/>
      </w:divBdr>
    </w:div>
    <w:div w:id="413891423">
      <w:bodyDiv w:val="1"/>
      <w:marLeft w:val="0"/>
      <w:marRight w:val="0"/>
      <w:marTop w:val="0"/>
      <w:marBottom w:val="0"/>
      <w:divBdr>
        <w:top w:val="none" w:sz="0" w:space="0" w:color="auto"/>
        <w:left w:val="none" w:sz="0" w:space="0" w:color="auto"/>
        <w:bottom w:val="none" w:sz="0" w:space="0" w:color="auto"/>
        <w:right w:val="none" w:sz="0" w:space="0" w:color="auto"/>
      </w:divBdr>
    </w:div>
    <w:div w:id="496072704">
      <w:bodyDiv w:val="1"/>
      <w:marLeft w:val="0"/>
      <w:marRight w:val="0"/>
      <w:marTop w:val="0"/>
      <w:marBottom w:val="0"/>
      <w:divBdr>
        <w:top w:val="none" w:sz="0" w:space="0" w:color="auto"/>
        <w:left w:val="none" w:sz="0" w:space="0" w:color="auto"/>
        <w:bottom w:val="none" w:sz="0" w:space="0" w:color="auto"/>
        <w:right w:val="none" w:sz="0" w:space="0" w:color="auto"/>
      </w:divBdr>
    </w:div>
    <w:div w:id="560676974">
      <w:bodyDiv w:val="1"/>
      <w:marLeft w:val="0"/>
      <w:marRight w:val="0"/>
      <w:marTop w:val="0"/>
      <w:marBottom w:val="0"/>
      <w:divBdr>
        <w:top w:val="none" w:sz="0" w:space="0" w:color="auto"/>
        <w:left w:val="none" w:sz="0" w:space="0" w:color="auto"/>
        <w:bottom w:val="none" w:sz="0" w:space="0" w:color="auto"/>
        <w:right w:val="none" w:sz="0" w:space="0" w:color="auto"/>
      </w:divBdr>
    </w:div>
    <w:div w:id="628164240">
      <w:bodyDiv w:val="1"/>
      <w:marLeft w:val="0"/>
      <w:marRight w:val="0"/>
      <w:marTop w:val="0"/>
      <w:marBottom w:val="0"/>
      <w:divBdr>
        <w:top w:val="none" w:sz="0" w:space="0" w:color="auto"/>
        <w:left w:val="none" w:sz="0" w:space="0" w:color="auto"/>
        <w:bottom w:val="none" w:sz="0" w:space="0" w:color="auto"/>
        <w:right w:val="none" w:sz="0" w:space="0" w:color="auto"/>
      </w:divBdr>
    </w:div>
    <w:div w:id="719590857">
      <w:bodyDiv w:val="1"/>
      <w:marLeft w:val="0"/>
      <w:marRight w:val="0"/>
      <w:marTop w:val="0"/>
      <w:marBottom w:val="0"/>
      <w:divBdr>
        <w:top w:val="none" w:sz="0" w:space="0" w:color="auto"/>
        <w:left w:val="none" w:sz="0" w:space="0" w:color="auto"/>
        <w:bottom w:val="none" w:sz="0" w:space="0" w:color="auto"/>
        <w:right w:val="none" w:sz="0" w:space="0" w:color="auto"/>
      </w:divBdr>
    </w:div>
    <w:div w:id="729033466">
      <w:bodyDiv w:val="1"/>
      <w:marLeft w:val="0"/>
      <w:marRight w:val="0"/>
      <w:marTop w:val="0"/>
      <w:marBottom w:val="0"/>
      <w:divBdr>
        <w:top w:val="none" w:sz="0" w:space="0" w:color="auto"/>
        <w:left w:val="none" w:sz="0" w:space="0" w:color="auto"/>
        <w:bottom w:val="none" w:sz="0" w:space="0" w:color="auto"/>
        <w:right w:val="none" w:sz="0" w:space="0" w:color="auto"/>
      </w:divBdr>
    </w:div>
    <w:div w:id="734281753">
      <w:bodyDiv w:val="1"/>
      <w:marLeft w:val="0"/>
      <w:marRight w:val="0"/>
      <w:marTop w:val="0"/>
      <w:marBottom w:val="0"/>
      <w:divBdr>
        <w:top w:val="none" w:sz="0" w:space="0" w:color="auto"/>
        <w:left w:val="none" w:sz="0" w:space="0" w:color="auto"/>
        <w:bottom w:val="none" w:sz="0" w:space="0" w:color="auto"/>
        <w:right w:val="none" w:sz="0" w:space="0" w:color="auto"/>
      </w:divBdr>
    </w:div>
    <w:div w:id="745303925">
      <w:bodyDiv w:val="1"/>
      <w:marLeft w:val="0"/>
      <w:marRight w:val="0"/>
      <w:marTop w:val="0"/>
      <w:marBottom w:val="0"/>
      <w:divBdr>
        <w:top w:val="none" w:sz="0" w:space="0" w:color="auto"/>
        <w:left w:val="none" w:sz="0" w:space="0" w:color="auto"/>
        <w:bottom w:val="none" w:sz="0" w:space="0" w:color="auto"/>
        <w:right w:val="none" w:sz="0" w:space="0" w:color="auto"/>
      </w:divBdr>
    </w:div>
    <w:div w:id="763189425">
      <w:bodyDiv w:val="1"/>
      <w:marLeft w:val="0"/>
      <w:marRight w:val="0"/>
      <w:marTop w:val="0"/>
      <w:marBottom w:val="0"/>
      <w:divBdr>
        <w:top w:val="none" w:sz="0" w:space="0" w:color="auto"/>
        <w:left w:val="none" w:sz="0" w:space="0" w:color="auto"/>
        <w:bottom w:val="none" w:sz="0" w:space="0" w:color="auto"/>
        <w:right w:val="none" w:sz="0" w:space="0" w:color="auto"/>
      </w:divBdr>
    </w:div>
    <w:div w:id="763919729">
      <w:bodyDiv w:val="1"/>
      <w:marLeft w:val="0"/>
      <w:marRight w:val="0"/>
      <w:marTop w:val="0"/>
      <w:marBottom w:val="0"/>
      <w:divBdr>
        <w:top w:val="none" w:sz="0" w:space="0" w:color="auto"/>
        <w:left w:val="none" w:sz="0" w:space="0" w:color="auto"/>
        <w:bottom w:val="none" w:sz="0" w:space="0" w:color="auto"/>
        <w:right w:val="none" w:sz="0" w:space="0" w:color="auto"/>
      </w:divBdr>
    </w:div>
    <w:div w:id="791631730">
      <w:bodyDiv w:val="1"/>
      <w:marLeft w:val="0"/>
      <w:marRight w:val="0"/>
      <w:marTop w:val="0"/>
      <w:marBottom w:val="0"/>
      <w:divBdr>
        <w:top w:val="none" w:sz="0" w:space="0" w:color="auto"/>
        <w:left w:val="none" w:sz="0" w:space="0" w:color="auto"/>
        <w:bottom w:val="none" w:sz="0" w:space="0" w:color="auto"/>
        <w:right w:val="none" w:sz="0" w:space="0" w:color="auto"/>
      </w:divBdr>
    </w:div>
    <w:div w:id="916859417">
      <w:bodyDiv w:val="1"/>
      <w:marLeft w:val="0"/>
      <w:marRight w:val="0"/>
      <w:marTop w:val="0"/>
      <w:marBottom w:val="0"/>
      <w:divBdr>
        <w:top w:val="none" w:sz="0" w:space="0" w:color="auto"/>
        <w:left w:val="none" w:sz="0" w:space="0" w:color="auto"/>
        <w:bottom w:val="none" w:sz="0" w:space="0" w:color="auto"/>
        <w:right w:val="none" w:sz="0" w:space="0" w:color="auto"/>
      </w:divBdr>
    </w:div>
    <w:div w:id="986083304">
      <w:bodyDiv w:val="1"/>
      <w:marLeft w:val="0"/>
      <w:marRight w:val="0"/>
      <w:marTop w:val="0"/>
      <w:marBottom w:val="0"/>
      <w:divBdr>
        <w:top w:val="none" w:sz="0" w:space="0" w:color="auto"/>
        <w:left w:val="none" w:sz="0" w:space="0" w:color="auto"/>
        <w:bottom w:val="none" w:sz="0" w:space="0" w:color="auto"/>
        <w:right w:val="none" w:sz="0" w:space="0" w:color="auto"/>
      </w:divBdr>
    </w:div>
    <w:div w:id="1000500011">
      <w:bodyDiv w:val="1"/>
      <w:marLeft w:val="0"/>
      <w:marRight w:val="0"/>
      <w:marTop w:val="0"/>
      <w:marBottom w:val="0"/>
      <w:divBdr>
        <w:top w:val="none" w:sz="0" w:space="0" w:color="auto"/>
        <w:left w:val="none" w:sz="0" w:space="0" w:color="auto"/>
        <w:bottom w:val="none" w:sz="0" w:space="0" w:color="auto"/>
        <w:right w:val="none" w:sz="0" w:space="0" w:color="auto"/>
      </w:divBdr>
    </w:div>
    <w:div w:id="1152868772">
      <w:bodyDiv w:val="1"/>
      <w:marLeft w:val="0"/>
      <w:marRight w:val="0"/>
      <w:marTop w:val="0"/>
      <w:marBottom w:val="0"/>
      <w:divBdr>
        <w:top w:val="none" w:sz="0" w:space="0" w:color="auto"/>
        <w:left w:val="none" w:sz="0" w:space="0" w:color="auto"/>
        <w:bottom w:val="none" w:sz="0" w:space="0" w:color="auto"/>
        <w:right w:val="none" w:sz="0" w:space="0" w:color="auto"/>
      </w:divBdr>
    </w:div>
    <w:div w:id="1239052784">
      <w:bodyDiv w:val="1"/>
      <w:marLeft w:val="0"/>
      <w:marRight w:val="0"/>
      <w:marTop w:val="0"/>
      <w:marBottom w:val="0"/>
      <w:divBdr>
        <w:top w:val="none" w:sz="0" w:space="0" w:color="auto"/>
        <w:left w:val="none" w:sz="0" w:space="0" w:color="auto"/>
        <w:bottom w:val="none" w:sz="0" w:space="0" w:color="auto"/>
        <w:right w:val="none" w:sz="0" w:space="0" w:color="auto"/>
      </w:divBdr>
    </w:div>
    <w:div w:id="1381662136">
      <w:bodyDiv w:val="1"/>
      <w:marLeft w:val="0"/>
      <w:marRight w:val="0"/>
      <w:marTop w:val="0"/>
      <w:marBottom w:val="0"/>
      <w:divBdr>
        <w:top w:val="none" w:sz="0" w:space="0" w:color="auto"/>
        <w:left w:val="none" w:sz="0" w:space="0" w:color="auto"/>
        <w:bottom w:val="none" w:sz="0" w:space="0" w:color="auto"/>
        <w:right w:val="none" w:sz="0" w:space="0" w:color="auto"/>
      </w:divBdr>
    </w:div>
    <w:div w:id="1402866984">
      <w:bodyDiv w:val="1"/>
      <w:marLeft w:val="0"/>
      <w:marRight w:val="0"/>
      <w:marTop w:val="0"/>
      <w:marBottom w:val="0"/>
      <w:divBdr>
        <w:top w:val="none" w:sz="0" w:space="0" w:color="auto"/>
        <w:left w:val="none" w:sz="0" w:space="0" w:color="auto"/>
        <w:bottom w:val="none" w:sz="0" w:space="0" w:color="auto"/>
        <w:right w:val="none" w:sz="0" w:space="0" w:color="auto"/>
      </w:divBdr>
    </w:div>
    <w:div w:id="1409962087">
      <w:bodyDiv w:val="1"/>
      <w:marLeft w:val="0"/>
      <w:marRight w:val="0"/>
      <w:marTop w:val="0"/>
      <w:marBottom w:val="0"/>
      <w:divBdr>
        <w:top w:val="none" w:sz="0" w:space="0" w:color="auto"/>
        <w:left w:val="none" w:sz="0" w:space="0" w:color="auto"/>
        <w:bottom w:val="none" w:sz="0" w:space="0" w:color="auto"/>
        <w:right w:val="none" w:sz="0" w:space="0" w:color="auto"/>
      </w:divBdr>
    </w:div>
    <w:div w:id="1466195003">
      <w:bodyDiv w:val="1"/>
      <w:marLeft w:val="0"/>
      <w:marRight w:val="0"/>
      <w:marTop w:val="0"/>
      <w:marBottom w:val="0"/>
      <w:divBdr>
        <w:top w:val="none" w:sz="0" w:space="0" w:color="auto"/>
        <w:left w:val="none" w:sz="0" w:space="0" w:color="auto"/>
        <w:bottom w:val="none" w:sz="0" w:space="0" w:color="auto"/>
        <w:right w:val="none" w:sz="0" w:space="0" w:color="auto"/>
      </w:divBdr>
    </w:div>
    <w:div w:id="1468740829">
      <w:bodyDiv w:val="1"/>
      <w:marLeft w:val="0"/>
      <w:marRight w:val="0"/>
      <w:marTop w:val="0"/>
      <w:marBottom w:val="0"/>
      <w:divBdr>
        <w:top w:val="none" w:sz="0" w:space="0" w:color="auto"/>
        <w:left w:val="none" w:sz="0" w:space="0" w:color="auto"/>
        <w:bottom w:val="none" w:sz="0" w:space="0" w:color="auto"/>
        <w:right w:val="none" w:sz="0" w:space="0" w:color="auto"/>
      </w:divBdr>
    </w:div>
    <w:div w:id="1482235898">
      <w:bodyDiv w:val="1"/>
      <w:marLeft w:val="0"/>
      <w:marRight w:val="0"/>
      <w:marTop w:val="0"/>
      <w:marBottom w:val="0"/>
      <w:divBdr>
        <w:top w:val="none" w:sz="0" w:space="0" w:color="auto"/>
        <w:left w:val="none" w:sz="0" w:space="0" w:color="auto"/>
        <w:bottom w:val="none" w:sz="0" w:space="0" w:color="auto"/>
        <w:right w:val="none" w:sz="0" w:space="0" w:color="auto"/>
      </w:divBdr>
    </w:div>
    <w:div w:id="1512184890">
      <w:bodyDiv w:val="1"/>
      <w:marLeft w:val="0"/>
      <w:marRight w:val="0"/>
      <w:marTop w:val="0"/>
      <w:marBottom w:val="0"/>
      <w:divBdr>
        <w:top w:val="none" w:sz="0" w:space="0" w:color="auto"/>
        <w:left w:val="none" w:sz="0" w:space="0" w:color="auto"/>
        <w:bottom w:val="none" w:sz="0" w:space="0" w:color="auto"/>
        <w:right w:val="none" w:sz="0" w:space="0" w:color="auto"/>
      </w:divBdr>
    </w:div>
    <w:div w:id="1670517775">
      <w:bodyDiv w:val="1"/>
      <w:marLeft w:val="0"/>
      <w:marRight w:val="0"/>
      <w:marTop w:val="0"/>
      <w:marBottom w:val="0"/>
      <w:divBdr>
        <w:top w:val="none" w:sz="0" w:space="0" w:color="auto"/>
        <w:left w:val="none" w:sz="0" w:space="0" w:color="auto"/>
        <w:bottom w:val="none" w:sz="0" w:space="0" w:color="auto"/>
        <w:right w:val="none" w:sz="0" w:space="0" w:color="auto"/>
      </w:divBdr>
    </w:div>
    <w:div w:id="1757436889">
      <w:bodyDiv w:val="1"/>
      <w:marLeft w:val="0"/>
      <w:marRight w:val="0"/>
      <w:marTop w:val="0"/>
      <w:marBottom w:val="0"/>
      <w:divBdr>
        <w:top w:val="none" w:sz="0" w:space="0" w:color="auto"/>
        <w:left w:val="none" w:sz="0" w:space="0" w:color="auto"/>
        <w:bottom w:val="none" w:sz="0" w:space="0" w:color="auto"/>
        <w:right w:val="none" w:sz="0" w:space="0" w:color="auto"/>
      </w:divBdr>
    </w:div>
    <w:div w:id="1800175335">
      <w:bodyDiv w:val="1"/>
      <w:marLeft w:val="0"/>
      <w:marRight w:val="0"/>
      <w:marTop w:val="0"/>
      <w:marBottom w:val="0"/>
      <w:divBdr>
        <w:top w:val="none" w:sz="0" w:space="0" w:color="auto"/>
        <w:left w:val="none" w:sz="0" w:space="0" w:color="auto"/>
        <w:bottom w:val="none" w:sz="0" w:space="0" w:color="auto"/>
        <w:right w:val="none" w:sz="0" w:space="0" w:color="auto"/>
      </w:divBdr>
    </w:div>
    <w:div w:id="1806855468">
      <w:bodyDiv w:val="1"/>
      <w:marLeft w:val="0"/>
      <w:marRight w:val="0"/>
      <w:marTop w:val="0"/>
      <w:marBottom w:val="0"/>
      <w:divBdr>
        <w:top w:val="none" w:sz="0" w:space="0" w:color="auto"/>
        <w:left w:val="none" w:sz="0" w:space="0" w:color="auto"/>
        <w:bottom w:val="none" w:sz="0" w:space="0" w:color="auto"/>
        <w:right w:val="none" w:sz="0" w:space="0" w:color="auto"/>
      </w:divBdr>
    </w:div>
    <w:div w:id="1831218350">
      <w:bodyDiv w:val="1"/>
      <w:marLeft w:val="0"/>
      <w:marRight w:val="0"/>
      <w:marTop w:val="0"/>
      <w:marBottom w:val="0"/>
      <w:divBdr>
        <w:top w:val="none" w:sz="0" w:space="0" w:color="auto"/>
        <w:left w:val="none" w:sz="0" w:space="0" w:color="auto"/>
        <w:bottom w:val="none" w:sz="0" w:space="0" w:color="auto"/>
        <w:right w:val="none" w:sz="0" w:space="0" w:color="auto"/>
      </w:divBdr>
    </w:div>
    <w:div w:id="1841039242">
      <w:bodyDiv w:val="1"/>
      <w:marLeft w:val="0"/>
      <w:marRight w:val="0"/>
      <w:marTop w:val="0"/>
      <w:marBottom w:val="0"/>
      <w:divBdr>
        <w:top w:val="none" w:sz="0" w:space="0" w:color="auto"/>
        <w:left w:val="none" w:sz="0" w:space="0" w:color="auto"/>
        <w:bottom w:val="none" w:sz="0" w:space="0" w:color="auto"/>
        <w:right w:val="none" w:sz="0" w:space="0" w:color="auto"/>
      </w:divBdr>
    </w:div>
    <w:div w:id="1930236851">
      <w:bodyDiv w:val="1"/>
      <w:marLeft w:val="0"/>
      <w:marRight w:val="0"/>
      <w:marTop w:val="0"/>
      <w:marBottom w:val="0"/>
      <w:divBdr>
        <w:top w:val="none" w:sz="0" w:space="0" w:color="auto"/>
        <w:left w:val="none" w:sz="0" w:space="0" w:color="auto"/>
        <w:bottom w:val="none" w:sz="0" w:space="0" w:color="auto"/>
        <w:right w:val="none" w:sz="0" w:space="0" w:color="auto"/>
      </w:divBdr>
    </w:div>
    <w:div w:id="2018194635">
      <w:bodyDiv w:val="1"/>
      <w:marLeft w:val="0"/>
      <w:marRight w:val="0"/>
      <w:marTop w:val="0"/>
      <w:marBottom w:val="0"/>
      <w:divBdr>
        <w:top w:val="none" w:sz="0" w:space="0" w:color="auto"/>
        <w:left w:val="none" w:sz="0" w:space="0" w:color="auto"/>
        <w:bottom w:val="none" w:sz="0" w:space="0" w:color="auto"/>
        <w:right w:val="none" w:sz="0" w:space="0" w:color="auto"/>
      </w:divBdr>
    </w:div>
    <w:div w:id="2065789643">
      <w:bodyDiv w:val="1"/>
      <w:marLeft w:val="0"/>
      <w:marRight w:val="0"/>
      <w:marTop w:val="0"/>
      <w:marBottom w:val="0"/>
      <w:divBdr>
        <w:top w:val="none" w:sz="0" w:space="0" w:color="auto"/>
        <w:left w:val="none" w:sz="0" w:space="0" w:color="auto"/>
        <w:bottom w:val="none" w:sz="0" w:space="0" w:color="auto"/>
        <w:right w:val="none" w:sz="0" w:space="0" w:color="auto"/>
      </w:divBdr>
    </w:div>
    <w:div w:id="2102070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22</Pages>
  <Words>4824</Words>
  <Characters>27501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Lara</cp:lastModifiedBy>
  <cp:revision>26</cp:revision>
  <dcterms:created xsi:type="dcterms:W3CDTF">2025-05-22T18:14:00Z</dcterms:created>
  <dcterms:modified xsi:type="dcterms:W3CDTF">2025-05-23T22:21:00Z</dcterms:modified>
</cp:coreProperties>
</file>